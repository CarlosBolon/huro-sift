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AF0" w:rsidRPr="002B58FF" w:rsidRDefault="00124AF0" w:rsidP="00D31BC9">
      <w:pPr>
        <w:rPr>
          <w:lang w:val="en-US"/>
        </w:rPr>
      </w:pPr>
    </w:p>
    <w:p w:rsidR="00124AF0" w:rsidRPr="002B58FF" w:rsidRDefault="00124AF0" w:rsidP="00D31BC9">
      <w:pPr>
        <w:rPr>
          <w:lang w:val="en-US"/>
        </w:rPr>
      </w:pPr>
    </w:p>
    <w:p w:rsidR="00124AF0" w:rsidRPr="002B58FF" w:rsidRDefault="00F901AC" w:rsidP="00D31BC9">
      <w:pPr>
        <w:rPr>
          <w:b/>
          <w:lang w:val="en-US"/>
        </w:rPr>
      </w:pPr>
      <w:r w:rsidRPr="002B58FF">
        <w:rPr>
          <w:b/>
          <w:lang w:val="en-US"/>
        </w:rPr>
        <w:t>APPLICATION FORM</w:t>
      </w:r>
    </w:p>
    <w:p w:rsidR="00124AF0" w:rsidRPr="002B58FF" w:rsidRDefault="00124AF0" w:rsidP="00D31BC9">
      <w:pPr>
        <w:rPr>
          <w:lang w:val="en-US"/>
        </w:rPr>
      </w:pPr>
    </w:p>
    <w:p w:rsidR="001C1EE9" w:rsidRPr="002B58FF" w:rsidRDefault="00D31BC9" w:rsidP="00D31BC9">
      <w:pPr>
        <w:rPr>
          <w:lang w:val="en-US"/>
        </w:rPr>
      </w:pPr>
      <w:proofErr w:type="spellStart"/>
      <w:r w:rsidRPr="002B58FF">
        <w:rPr>
          <w:lang w:val="en-US"/>
        </w:rPr>
        <w:t>I.</w:t>
      </w:r>
      <w:r w:rsidR="001C1EE9" w:rsidRPr="002B58FF">
        <w:rPr>
          <w:lang w:val="en-US"/>
        </w:rPr>
        <w:t>Project</w:t>
      </w:r>
      <w:proofErr w:type="spellEnd"/>
      <w:r w:rsidR="001C1EE9" w:rsidRPr="002B58FF">
        <w:rPr>
          <w:lang w:val="en-US"/>
        </w:rPr>
        <w:t xml:space="preserve"> identification</w:t>
      </w:r>
      <w:r w:rsidR="009F1DEC" w:rsidRPr="002B58FF">
        <w:rPr>
          <w:lang w:val="en-US"/>
        </w:rPr>
        <w:t xml:space="preserve"> ( short summary, max.1200 </w:t>
      </w:r>
      <w:proofErr w:type="spellStart"/>
      <w:r w:rsidR="009F1DEC" w:rsidRPr="002B58FF">
        <w:rPr>
          <w:lang w:val="en-US"/>
        </w:rPr>
        <w:t>ch</w:t>
      </w:r>
      <w:proofErr w:type="spellEnd"/>
      <w:r w:rsidR="009F1DEC" w:rsidRPr="002B58FF">
        <w:rPr>
          <w:lang w:val="en-US"/>
        </w:rPr>
        <w:t>.)</w:t>
      </w:r>
      <w:r w:rsidR="003D15CF" w:rsidRPr="002B58FF">
        <w:rPr>
          <w:lang w:val="en-US"/>
        </w:rPr>
        <w:t xml:space="preserve"> (LP)</w:t>
      </w:r>
    </w:p>
    <w:p w:rsidR="00D31BC9" w:rsidRPr="002B58FF" w:rsidRDefault="00D31BC9" w:rsidP="00D31BC9">
      <w:pPr>
        <w:rPr>
          <w:lang w:val="en-US"/>
        </w:rPr>
      </w:pPr>
    </w:p>
    <w:p w:rsidR="001C1EE9" w:rsidRPr="002B58FF" w:rsidRDefault="001C1EE9">
      <w:pPr>
        <w:rPr>
          <w:lang w:val="en-US"/>
        </w:rPr>
      </w:pPr>
      <w:r w:rsidRPr="002B58FF">
        <w:rPr>
          <w:lang w:val="en-US"/>
        </w:rPr>
        <w:t xml:space="preserve">II. Partnership </w:t>
      </w:r>
      <w:r w:rsidR="003D15CF" w:rsidRPr="002B58FF">
        <w:rPr>
          <w:lang w:val="en-US"/>
        </w:rPr>
        <w:t>(LP/PP)</w:t>
      </w:r>
    </w:p>
    <w:p w:rsidR="00D31BC9" w:rsidRDefault="001C1EE9">
      <w:pPr>
        <w:rPr>
          <w:lang w:val="en-US"/>
        </w:rPr>
      </w:pPr>
      <w:r w:rsidRPr="002B58FF">
        <w:rPr>
          <w:lang w:val="en-US"/>
        </w:rPr>
        <w:t>II.1. General  information</w:t>
      </w:r>
    </w:p>
    <w:p w:rsidR="00B94D13" w:rsidRPr="00B94D13" w:rsidRDefault="00B94D13">
      <w:pPr>
        <w:rPr>
          <w:lang w:val="en-US"/>
        </w:rPr>
      </w:pPr>
      <w:r w:rsidRPr="00B94D13">
        <w:rPr>
          <w:highlight w:val="red"/>
          <w:lang w:val="en-US"/>
        </w:rPr>
        <w:t>II.1.2 RO (XLS)</w:t>
      </w:r>
    </w:p>
    <w:p w:rsidR="001C1EE9" w:rsidRPr="002B58FF" w:rsidRDefault="001C1EE9">
      <w:pPr>
        <w:rPr>
          <w:lang w:val="en-US"/>
        </w:rPr>
      </w:pPr>
      <w:r w:rsidRPr="002B58FF">
        <w:rPr>
          <w:lang w:val="en-US"/>
        </w:rPr>
        <w:t>II.2. Associated partner</w:t>
      </w:r>
      <w:r w:rsidR="00DB5558" w:rsidRPr="002B58FF">
        <w:rPr>
          <w:lang w:val="en-US"/>
        </w:rPr>
        <w:t xml:space="preserve"> (NO)</w:t>
      </w:r>
    </w:p>
    <w:p w:rsidR="001C1EE9" w:rsidRDefault="001C1EE9">
      <w:pPr>
        <w:rPr>
          <w:lang w:val="en-US"/>
        </w:rPr>
      </w:pPr>
      <w:r w:rsidRPr="002B58FF">
        <w:rPr>
          <w:lang w:val="en-US"/>
        </w:rPr>
        <w:t>II.3. Quality of partnership (joint development, joint implementation, joint staffing, joint financing,</w:t>
      </w:r>
      <w:r w:rsidR="009F1DEC" w:rsidRPr="002B58FF">
        <w:rPr>
          <w:lang w:val="en-US"/>
        </w:rPr>
        <w:t xml:space="preserve"> max.500 </w:t>
      </w:r>
      <w:proofErr w:type="spellStart"/>
      <w:r w:rsidR="009F1DEC" w:rsidRPr="002B58FF">
        <w:rPr>
          <w:lang w:val="en-US"/>
        </w:rPr>
        <w:t>ch</w:t>
      </w:r>
      <w:proofErr w:type="spellEnd"/>
      <w:r w:rsidR="009F1DEC" w:rsidRPr="002B58FF">
        <w:rPr>
          <w:lang w:val="en-US"/>
        </w:rPr>
        <w:t>.</w:t>
      </w:r>
      <w:r w:rsidR="00717CE9">
        <w:rPr>
          <w:lang w:val="en-US"/>
        </w:rPr>
        <w:t xml:space="preserve"> per each</w:t>
      </w:r>
      <w:r w:rsidR="009F1DEC" w:rsidRPr="002B58FF">
        <w:rPr>
          <w:lang w:val="en-US"/>
        </w:rPr>
        <w:t>)</w:t>
      </w:r>
      <w:r w:rsidRPr="002B58FF">
        <w:rPr>
          <w:lang w:val="en-US"/>
        </w:rPr>
        <w:t xml:space="preserve"> project management experience</w:t>
      </w:r>
      <w:r w:rsidR="009F1DEC" w:rsidRPr="002B58FF">
        <w:rPr>
          <w:lang w:val="en-US"/>
        </w:rPr>
        <w:t xml:space="preserve"> max.1700 </w:t>
      </w:r>
      <w:proofErr w:type="spellStart"/>
      <w:r w:rsidR="009F1DEC" w:rsidRPr="002B58FF">
        <w:rPr>
          <w:lang w:val="en-US"/>
        </w:rPr>
        <w:t>ch</w:t>
      </w:r>
      <w:proofErr w:type="spellEnd"/>
      <w:r w:rsidR="009F1DEC" w:rsidRPr="002B58FF">
        <w:rPr>
          <w:lang w:val="en-US"/>
        </w:rPr>
        <w:t>.</w:t>
      </w:r>
      <w:r w:rsidRPr="002B58FF">
        <w:rPr>
          <w:lang w:val="en-US"/>
        </w:rPr>
        <w:t>, description of the project team</w:t>
      </w:r>
      <w:r w:rsidR="009F1DEC" w:rsidRPr="002B58FF">
        <w:rPr>
          <w:lang w:val="en-US"/>
        </w:rPr>
        <w:t xml:space="preserve"> max.1800 </w:t>
      </w:r>
      <w:proofErr w:type="spellStart"/>
      <w:r w:rsidR="009F1DEC" w:rsidRPr="002B58FF">
        <w:rPr>
          <w:lang w:val="en-US"/>
        </w:rPr>
        <w:t>ch</w:t>
      </w:r>
      <w:proofErr w:type="spellEnd"/>
      <w:r w:rsidR="009F1DEC" w:rsidRPr="002B58FF">
        <w:rPr>
          <w:lang w:val="en-US"/>
        </w:rPr>
        <w:t>.</w:t>
      </w:r>
      <w:r w:rsidRPr="002B58FF">
        <w:rPr>
          <w:lang w:val="en-US"/>
        </w:rPr>
        <w:t>)</w:t>
      </w:r>
    </w:p>
    <w:p w:rsidR="00522515" w:rsidRDefault="00522515">
      <w:pPr>
        <w:rPr>
          <w:lang w:val="en-US"/>
        </w:rPr>
      </w:pPr>
      <w:r w:rsidRPr="00522515">
        <w:rPr>
          <w:highlight w:val="red"/>
          <w:lang w:val="en-US"/>
        </w:rPr>
        <w:t>RO (add/modify</w:t>
      </w:r>
      <w:r>
        <w:rPr>
          <w:highlight w:val="red"/>
          <w:lang w:val="en-US"/>
        </w:rPr>
        <w:t xml:space="preserve"> sections</w:t>
      </w:r>
      <w:r w:rsidRPr="00522515">
        <w:rPr>
          <w:highlight w:val="red"/>
          <w:lang w:val="en-US"/>
        </w:rPr>
        <w:t>) (Word)</w:t>
      </w:r>
    </w:p>
    <w:p w:rsidR="006601BA" w:rsidRPr="006601BA" w:rsidRDefault="00B64D23">
      <w:pPr>
        <w:rPr>
          <w:u w:val="single"/>
          <w:lang w:val="en-US"/>
        </w:rPr>
      </w:pPr>
      <w:r>
        <w:rPr>
          <w:u w:val="single"/>
          <w:lang w:val="en-US"/>
        </w:rPr>
        <w:t xml:space="preserve">II.3.1.1. </w:t>
      </w:r>
      <w:r w:rsidR="00402CA3" w:rsidRPr="006601BA">
        <w:rPr>
          <w:u w:val="single"/>
          <w:lang w:val="en-US"/>
        </w:rPr>
        <w:t>Joint development:</w:t>
      </w:r>
      <w:r w:rsidR="00CE11C4" w:rsidRPr="006601BA">
        <w:rPr>
          <w:u w:val="single"/>
          <w:lang w:val="en-US"/>
        </w:rPr>
        <w:t xml:space="preserve"> </w:t>
      </w:r>
    </w:p>
    <w:p w:rsidR="00402CA3" w:rsidRDefault="00CE11C4">
      <w:pPr>
        <w:rPr>
          <w:lang w:val="en-US"/>
        </w:rPr>
      </w:pPr>
      <w:r>
        <w:rPr>
          <w:lang w:val="en-US"/>
        </w:rPr>
        <w:t>The proposed recommendation system can be realized through joining the components developed by the partners through common interfaces and database solutions. Thus, the co-operation during development is by no means is a key for the successive operation of the system.</w:t>
      </w:r>
      <w:r w:rsidR="006601BA">
        <w:rPr>
          <w:lang w:val="en-US"/>
        </w:rPr>
        <w:t xml:space="preserve"> To assure safe development several personal meetings, but also voice/video conferences will be organized at both of the partners. Moreover, for the safest clarification of software development issues, remote desktop solutions will be also considered. </w:t>
      </w:r>
    </w:p>
    <w:p w:rsidR="00402CA3" w:rsidRPr="006601BA" w:rsidRDefault="00B64D23" w:rsidP="00402CA3">
      <w:pPr>
        <w:rPr>
          <w:u w:val="single"/>
          <w:lang w:val="en-US"/>
        </w:rPr>
      </w:pPr>
      <w:r>
        <w:rPr>
          <w:u w:val="single"/>
          <w:lang w:val="en-US"/>
        </w:rPr>
        <w:t xml:space="preserve">II.3.1.2 </w:t>
      </w:r>
      <w:r w:rsidR="00402CA3" w:rsidRPr="006601BA">
        <w:rPr>
          <w:u w:val="single"/>
          <w:lang w:val="en-US"/>
        </w:rPr>
        <w:t>Joint implementation:</w:t>
      </w:r>
    </w:p>
    <w:p w:rsidR="00CE11C4" w:rsidRDefault="00FD2BB5" w:rsidP="00402CA3">
      <w:pPr>
        <w:rPr>
          <w:lang w:val="en-US"/>
        </w:rPr>
      </w:pPr>
      <w:r>
        <w:rPr>
          <w:lang w:val="en-US"/>
        </w:rPr>
        <w:t>The client part of the proposed system is planned to be implemented on a mobile device, while the server part in an application server. For a seamless operation, the components should be implemented as a joint work using the same platforms.</w:t>
      </w:r>
      <w:r w:rsidR="009F0033">
        <w:rPr>
          <w:lang w:val="en-US"/>
        </w:rPr>
        <w:t xml:space="preserve"> For testing and development purposes, the system will be available for both the partners during the development phase, and the partners will be able to </w:t>
      </w:r>
      <w:r w:rsidR="00B33640">
        <w:rPr>
          <w:lang w:val="en-US"/>
        </w:rPr>
        <w:t>test/evaluate/</w:t>
      </w:r>
      <w:r w:rsidR="009F0033">
        <w:rPr>
          <w:lang w:val="en-US"/>
        </w:rPr>
        <w:t xml:space="preserve">validate </w:t>
      </w:r>
      <w:r w:rsidR="00B33640">
        <w:rPr>
          <w:lang w:val="en-US"/>
        </w:rPr>
        <w:t>the work of each other.</w:t>
      </w:r>
    </w:p>
    <w:p w:rsidR="00402CA3" w:rsidRPr="006601BA" w:rsidRDefault="00B64D23" w:rsidP="00402CA3">
      <w:pPr>
        <w:rPr>
          <w:u w:val="single"/>
          <w:lang w:val="en-US"/>
        </w:rPr>
      </w:pPr>
      <w:r>
        <w:rPr>
          <w:u w:val="single"/>
          <w:lang w:val="en-US"/>
        </w:rPr>
        <w:t xml:space="preserve">II.3.1.3 </w:t>
      </w:r>
      <w:r w:rsidR="00402CA3" w:rsidRPr="006601BA">
        <w:rPr>
          <w:u w:val="single"/>
          <w:lang w:val="en-US"/>
        </w:rPr>
        <w:t>Joint staffing:</w:t>
      </w:r>
    </w:p>
    <w:p w:rsidR="00314736" w:rsidRDefault="00314736" w:rsidP="00402CA3">
      <w:pPr>
        <w:rPr>
          <w:lang w:val="en-US"/>
        </w:rPr>
      </w:pPr>
      <w:r>
        <w:rPr>
          <w:lang w:val="en-US"/>
        </w:rPr>
        <w:t xml:space="preserve">For flexible and transparent management, the Hungarian (leader) partner provides a project manager and a </w:t>
      </w:r>
      <w:r w:rsidR="00D85658">
        <w:rPr>
          <w:lang w:val="en-US"/>
        </w:rPr>
        <w:t xml:space="preserve">financial </w:t>
      </w:r>
      <w:r>
        <w:rPr>
          <w:lang w:val="en-US"/>
        </w:rPr>
        <w:t xml:space="preserve">assistant, while the Romanian partner a project assistant to work in a strong cooperation. </w:t>
      </w:r>
      <w:r w:rsidRPr="00314736">
        <w:rPr>
          <w:lang w:val="en-US"/>
        </w:rPr>
        <w:t>The</w:t>
      </w:r>
      <w:r w:rsidR="0096627E">
        <w:rPr>
          <w:lang w:val="en-US"/>
        </w:rPr>
        <w:t xml:space="preserve"> project</w:t>
      </w:r>
      <w:r w:rsidRPr="00314736">
        <w:rPr>
          <w:lang w:val="en-US"/>
        </w:rPr>
        <w:t xml:space="preserve"> management staff will schedule, organize, supervise all administrative and implementation specific activities.</w:t>
      </w:r>
      <w:r>
        <w:rPr>
          <w:lang w:val="en-US"/>
        </w:rPr>
        <w:t xml:space="preserve"> </w:t>
      </w:r>
      <w:r w:rsidR="0096627E" w:rsidRPr="0096627E">
        <w:rPr>
          <w:lang w:val="en-US"/>
        </w:rPr>
        <w:t xml:space="preserve">The two teams are balanced </w:t>
      </w:r>
      <w:r w:rsidR="0096627E">
        <w:rPr>
          <w:lang w:val="en-US"/>
        </w:rPr>
        <w:t>with an equal distrib</w:t>
      </w:r>
      <w:r w:rsidR="00C955E6">
        <w:rPr>
          <w:lang w:val="en-US"/>
        </w:rPr>
        <w:t>ution of the tasks between them</w:t>
      </w:r>
      <w:r w:rsidR="0096627E" w:rsidRPr="0096627E">
        <w:rPr>
          <w:lang w:val="en-US"/>
        </w:rPr>
        <w:t>.</w:t>
      </w:r>
      <w:r w:rsidR="0096627E">
        <w:rPr>
          <w:lang w:val="en-US"/>
        </w:rPr>
        <w:t xml:space="preserve"> </w:t>
      </w:r>
      <w:r w:rsidR="00FE78C7">
        <w:rPr>
          <w:lang w:val="en-US"/>
        </w:rPr>
        <w:t>Both teams have the necessary human resources to fulfill the desired tasks. The R&amp;D activities are equally shared with assuming a strong cooperation among the team members.</w:t>
      </w:r>
    </w:p>
    <w:p w:rsidR="00402CA3" w:rsidRPr="00C955E6" w:rsidRDefault="00B64D23">
      <w:pPr>
        <w:rPr>
          <w:u w:val="single"/>
          <w:lang w:val="en-US"/>
        </w:rPr>
      </w:pPr>
      <w:r>
        <w:rPr>
          <w:u w:val="single"/>
          <w:lang w:val="en-US"/>
        </w:rPr>
        <w:t xml:space="preserve">II.3.1.4 </w:t>
      </w:r>
      <w:r w:rsidR="00402CA3" w:rsidRPr="00C955E6">
        <w:rPr>
          <w:u w:val="single"/>
          <w:lang w:val="en-US"/>
        </w:rPr>
        <w:t>Joint financing:</w:t>
      </w:r>
    </w:p>
    <w:p w:rsidR="00314736" w:rsidRDefault="00CC79D0">
      <w:pPr>
        <w:rPr>
          <w:lang w:val="en-US"/>
        </w:rPr>
      </w:pPr>
      <w:r>
        <w:rPr>
          <w:lang w:val="en-US"/>
        </w:rPr>
        <w:t>To reflect the equal distribution of the project tasks, t</w:t>
      </w:r>
      <w:r w:rsidR="00203E04" w:rsidRPr="00203E04">
        <w:rPr>
          <w:lang w:val="en-US"/>
        </w:rPr>
        <w:t xml:space="preserve">he joint budget is divided among </w:t>
      </w:r>
      <w:r>
        <w:rPr>
          <w:lang w:val="en-US"/>
        </w:rPr>
        <w:t xml:space="preserve">the </w:t>
      </w:r>
      <w:r w:rsidR="00203E04" w:rsidRPr="00203E04">
        <w:rPr>
          <w:lang w:val="en-US"/>
        </w:rPr>
        <w:t xml:space="preserve">partners </w:t>
      </w:r>
      <w:r>
        <w:rPr>
          <w:lang w:val="en-US"/>
        </w:rPr>
        <w:t xml:space="preserve">also </w:t>
      </w:r>
      <w:r w:rsidR="00203E04" w:rsidRPr="00203E04">
        <w:rPr>
          <w:lang w:val="en-US"/>
        </w:rPr>
        <w:t xml:space="preserve">in a balanced way. </w:t>
      </w:r>
      <w:r w:rsidR="00D84C20">
        <w:rPr>
          <w:lang w:val="en-US"/>
        </w:rPr>
        <w:t xml:space="preserve">For both </w:t>
      </w:r>
      <w:r w:rsidR="00203E04" w:rsidRPr="00203E04">
        <w:rPr>
          <w:lang w:val="en-US"/>
        </w:rPr>
        <w:t>partner</w:t>
      </w:r>
      <w:r w:rsidR="00D84C20">
        <w:rPr>
          <w:lang w:val="en-US"/>
        </w:rPr>
        <w:t xml:space="preserve">s, the </w:t>
      </w:r>
      <w:r w:rsidR="00203E04" w:rsidRPr="00203E04">
        <w:rPr>
          <w:lang w:val="en-US"/>
        </w:rPr>
        <w:t xml:space="preserve">budget covers </w:t>
      </w:r>
      <w:r w:rsidR="00D84C20">
        <w:rPr>
          <w:lang w:val="en-US"/>
        </w:rPr>
        <w:t xml:space="preserve">the </w:t>
      </w:r>
      <w:r w:rsidR="00203E04" w:rsidRPr="00203E04">
        <w:rPr>
          <w:lang w:val="en-US"/>
        </w:rPr>
        <w:t xml:space="preserve">own administrative, management and </w:t>
      </w:r>
      <w:r w:rsidR="00D84C20">
        <w:rPr>
          <w:lang w:val="en-US"/>
        </w:rPr>
        <w:t xml:space="preserve">core </w:t>
      </w:r>
      <w:r w:rsidR="00203E04" w:rsidRPr="00203E04">
        <w:rPr>
          <w:lang w:val="en-US"/>
        </w:rPr>
        <w:t xml:space="preserve">activities. </w:t>
      </w:r>
      <w:r w:rsidR="00D84C20">
        <w:rPr>
          <w:lang w:val="en-US"/>
        </w:rPr>
        <w:t xml:space="preserve">Participating experts </w:t>
      </w:r>
      <w:r w:rsidR="00203E04" w:rsidRPr="00203E04">
        <w:rPr>
          <w:lang w:val="en-US"/>
        </w:rPr>
        <w:t xml:space="preserve">will be paid on both sides of the border. </w:t>
      </w:r>
      <w:r w:rsidR="00D84C20">
        <w:rPr>
          <w:lang w:val="en-US"/>
        </w:rPr>
        <w:t>T</w:t>
      </w:r>
      <w:r w:rsidR="00203E04" w:rsidRPr="00203E04">
        <w:rPr>
          <w:lang w:val="en-US"/>
        </w:rPr>
        <w:t xml:space="preserve">he budget </w:t>
      </w:r>
      <w:r w:rsidR="00D84C20">
        <w:rPr>
          <w:lang w:val="en-US"/>
        </w:rPr>
        <w:t xml:space="preserve">also </w:t>
      </w:r>
      <w:r w:rsidR="00203E04" w:rsidRPr="00203E04">
        <w:rPr>
          <w:lang w:val="en-US"/>
        </w:rPr>
        <w:t xml:space="preserve">covers the </w:t>
      </w:r>
      <w:r w:rsidR="00D84C20">
        <w:rPr>
          <w:lang w:val="en-US"/>
        </w:rPr>
        <w:t xml:space="preserve">dissemination </w:t>
      </w:r>
      <w:r w:rsidR="00203E04" w:rsidRPr="00203E04">
        <w:rPr>
          <w:lang w:val="en-US"/>
        </w:rPr>
        <w:t>expenses (</w:t>
      </w:r>
      <w:r w:rsidR="00D84C20">
        <w:rPr>
          <w:lang w:val="en-US"/>
        </w:rPr>
        <w:t>jointly organized workshop, press rel</w:t>
      </w:r>
      <w:r w:rsidR="007565E1">
        <w:rPr>
          <w:lang w:val="en-US"/>
        </w:rPr>
        <w:t>e</w:t>
      </w:r>
      <w:r w:rsidR="00D84C20">
        <w:rPr>
          <w:lang w:val="en-US"/>
        </w:rPr>
        <w:t>ases, conference participations</w:t>
      </w:r>
      <w:r w:rsidR="00203E04" w:rsidRPr="00203E04">
        <w:rPr>
          <w:lang w:val="en-US"/>
        </w:rPr>
        <w:t>).</w:t>
      </w:r>
    </w:p>
    <w:p w:rsidR="00402CA3" w:rsidRDefault="00B64D23">
      <w:pPr>
        <w:rPr>
          <w:u w:val="single"/>
          <w:lang w:val="en-US"/>
        </w:rPr>
      </w:pPr>
      <w:r>
        <w:rPr>
          <w:u w:val="single"/>
          <w:lang w:val="en-US"/>
        </w:rPr>
        <w:t xml:space="preserve">II.3.2. </w:t>
      </w:r>
      <w:r w:rsidR="00402CA3" w:rsidRPr="000C5448">
        <w:rPr>
          <w:u w:val="single"/>
          <w:lang w:val="en-US"/>
        </w:rPr>
        <w:t>Project management experience:</w:t>
      </w:r>
    </w:p>
    <w:p w:rsidR="00705DD5" w:rsidRDefault="000453ED">
      <w:pPr>
        <w:rPr>
          <w:lang w:val="en-US"/>
        </w:rPr>
      </w:pPr>
      <w:r w:rsidRPr="000453ED">
        <w:rPr>
          <w:lang w:val="en-US"/>
        </w:rPr>
        <w:t>The staff of University of Debrecen participated</w:t>
      </w:r>
      <w:r>
        <w:rPr>
          <w:lang w:val="en-US"/>
        </w:rPr>
        <w:t xml:space="preserve"> in the projects </w:t>
      </w:r>
      <w:r w:rsidRPr="000453ED">
        <w:rPr>
          <w:lang w:val="en-US"/>
        </w:rPr>
        <w:t>SHARE - Mobile Support for Rescue Forces, Integrating Multiple Modes of Interaction</w:t>
      </w:r>
      <w:r>
        <w:rPr>
          <w:lang w:val="en-US"/>
        </w:rPr>
        <w:t xml:space="preserve"> (</w:t>
      </w:r>
      <w:r w:rsidRPr="000453ED">
        <w:rPr>
          <w:lang w:val="en-US"/>
        </w:rPr>
        <w:t>EU FP6-004218</w:t>
      </w:r>
      <w:r>
        <w:rPr>
          <w:lang w:val="en-US"/>
        </w:rPr>
        <w:t xml:space="preserve">, 2860 </w:t>
      </w:r>
      <w:proofErr w:type="spellStart"/>
      <w:r>
        <w:rPr>
          <w:lang w:val="en-US"/>
        </w:rPr>
        <w:t>kEUR</w:t>
      </w:r>
      <w:proofErr w:type="spellEnd"/>
      <w:r>
        <w:rPr>
          <w:lang w:val="en-US"/>
        </w:rPr>
        <w:t>), Mu</w:t>
      </w:r>
      <w:r w:rsidRPr="000453ED">
        <w:rPr>
          <w:lang w:val="en-US"/>
        </w:rPr>
        <w:t>lti-modal Human-Computer Interaction</w:t>
      </w:r>
      <w:r>
        <w:rPr>
          <w:lang w:val="en-US"/>
        </w:rPr>
        <w:t xml:space="preserve"> (</w:t>
      </w:r>
      <w:r w:rsidRPr="000453ED">
        <w:rPr>
          <w:lang w:val="en-US"/>
        </w:rPr>
        <w:t>EU FP5-HPRN-CT-2000-00111</w:t>
      </w:r>
      <w:r>
        <w:rPr>
          <w:lang w:val="en-US"/>
        </w:rPr>
        <w:t xml:space="preserve">, 1500kEUR), </w:t>
      </w:r>
      <w:r w:rsidR="00C37D41">
        <w:rPr>
          <w:lang w:val="en-US"/>
        </w:rPr>
        <w:t xml:space="preserve">DRSCREEN - </w:t>
      </w:r>
      <w:r w:rsidR="00C37D41" w:rsidRPr="0064624D">
        <w:rPr>
          <w:lang w:val="en-US"/>
        </w:rPr>
        <w:t>Developing a computer based image processing system for diabetic retinopathy screening</w:t>
      </w:r>
      <w:r w:rsidR="00C37D41">
        <w:rPr>
          <w:lang w:val="en-US"/>
        </w:rPr>
        <w:t xml:space="preserve"> (NTP TECH08-A2, 320000 </w:t>
      </w:r>
      <w:proofErr w:type="spellStart"/>
      <w:r w:rsidR="00C37D41">
        <w:rPr>
          <w:lang w:val="en-US"/>
        </w:rPr>
        <w:t>kHUF</w:t>
      </w:r>
      <w:proofErr w:type="spellEnd"/>
      <w:r w:rsidR="00C37D41">
        <w:rPr>
          <w:lang w:val="en-US"/>
        </w:rPr>
        <w:t xml:space="preserve">), </w:t>
      </w:r>
      <w:proofErr w:type="spellStart"/>
      <w:r w:rsidR="00C37D41">
        <w:rPr>
          <w:lang w:val="en-US"/>
        </w:rPr>
        <w:t>HuComTech</w:t>
      </w:r>
      <w:proofErr w:type="spellEnd"/>
      <w:r w:rsidR="00C37D41">
        <w:rPr>
          <w:lang w:val="en-US"/>
        </w:rPr>
        <w:t xml:space="preserve"> - </w:t>
      </w:r>
      <w:r w:rsidR="00C37D41" w:rsidRPr="007F7304">
        <w:rPr>
          <w:lang w:val="en-US"/>
        </w:rPr>
        <w:t>Human-computer Interaction Technologies</w:t>
      </w:r>
      <w:r w:rsidR="00C37D41">
        <w:rPr>
          <w:lang w:val="en-US"/>
        </w:rPr>
        <w:t xml:space="preserve"> (</w:t>
      </w:r>
      <w:r w:rsidR="00C37D41" w:rsidRPr="007F7304">
        <w:rPr>
          <w:lang w:val="en-US"/>
        </w:rPr>
        <w:t>TAMOP – 4.2.2-08/1-2008-0009</w:t>
      </w:r>
      <w:r w:rsidR="00C37D41">
        <w:rPr>
          <w:lang w:val="en-US"/>
        </w:rPr>
        <w:t>,</w:t>
      </w:r>
      <w:r w:rsidR="00C37D41" w:rsidRPr="007F7304">
        <w:rPr>
          <w:lang w:val="en-US"/>
        </w:rPr>
        <w:t xml:space="preserve"> </w:t>
      </w:r>
      <w:r w:rsidR="00C37D41">
        <w:rPr>
          <w:lang w:val="en-US"/>
        </w:rPr>
        <w:t xml:space="preserve">332000 </w:t>
      </w:r>
      <w:proofErr w:type="spellStart"/>
      <w:r w:rsidR="00C37D41">
        <w:rPr>
          <w:lang w:val="en-US"/>
        </w:rPr>
        <w:t>kHUF</w:t>
      </w:r>
      <w:proofErr w:type="spellEnd"/>
      <w:r w:rsidR="00C37D41">
        <w:rPr>
          <w:lang w:val="en-US"/>
        </w:rPr>
        <w:t xml:space="preserve">), </w:t>
      </w:r>
      <w:proofErr w:type="spellStart"/>
      <w:r w:rsidR="001A260A" w:rsidRPr="001A260A">
        <w:rPr>
          <w:lang w:val="en-US"/>
        </w:rPr>
        <w:t>K</w:t>
      </w:r>
      <w:r w:rsidR="001A260A">
        <w:rPr>
          <w:lang w:val="en-US"/>
        </w:rPr>
        <w:t>elet</w:t>
      </w:r>
      <w:r w:rsidR="001A260A" w:rsidRPr="001A260A">
        <w:rPr>
          <w:lang w:val="en-US"/>
        </w:rPr>
        <w:t>-</w:t>
      </w:r>
      <w:r w:rsidR="001A260A">
        <w:rPr>
          <w:lang w:val="en-US"/>
        </w:rPr>
        <w:t>magyarországi</w:t>
      </w:r>
      <w:proofErr w:type="spellEnd"/>
      <w:r w:rsidR="001A260A" w:rsidRPr="001A260A">
        <w:rPr>
          <w:lang w:val="en-US"/>
        </w:rPr>
        <w:t xml:space="preserve"> </w:t>
      </w:r>
      <w:proofErr w:type="spellStart"/>
      <w:r w:rsidR="001A260A">
        <w:rPr>
          <w:lang w:val="en-US"/>
        </w:rPr>
        <w:t>informatika</w:t>
      </w:r>
      <w:proofErr w:type="spellEnd"/>
      <w:r w:rsidR="001A260A" w:rsidRPr="001A260A">
        <w:rPr>
          <w:lang w:val="en-US"/>
        </w:rPr>
        <w:t xml:space="preserve"> </w:t>
      </w:r>
      <w:proofErr w:type="spellStart"/>
      <w:r w:rsidR="001A260A">
        <w:rPr>
          <w:lang w:val="en-US"/>
        </w:rPr>
        <w:t>tananyag</w:t>
      </w:r>
      <w:proofErr w:type="spellEnd"/>
      <w:r w:rsidR="001A260A" w:rsidRPr="001A260A">
        <w:rPr>
          <w:lang w:val="en-US"/>
        </w:rPr>
        <w:t xml:space="preserve"> </w:t>
      </w:r>
      <w:proofErr w:type="spellStart"/>
      <w:r w:rsidR="001A260A">
        <w:rPr>
          <w:lang w:val="en-US"/>
        </w:rPr>
        <w:t>tárház</w:t>
      </w:r>
      <w:proofErr w:type="spellEnd"/>
      <w:r w:rsidR="001A260A">
        <w:rPr>
          <w:lang w:val="en-US"/>
        </w:rPr>
        <w:t xml:space="preserve"> (</w:t>
      </w:r>
      <w:r w:rsidR="001A260A" w:rsidRPr="001A260A">
        <w:rPr>
          <w:lang w:val="en-US"/>
        </w:rPr>
        <w:t>TÁMOP 4.1.2-08/1/A</w:t>
      </w:r>
      <w:r w:rsidR="001A260A">
        <w:rPr>
          <w:lang w:val="en-US"/>
        </w:rPr>
        <w:t xml:space="preserve">, 76000 </w:t>
      </w:r>
      <w:proofErr w:type="spellStart"/>
      <w:r w:rsidR="001A260A">
        <w:rPr>
          <w:lang w:val="en-US"/>
        </w:rPr>
        <w:t>kHUF</w:t>
      </w:r>
      <w:proofErr w:type="spellEnd"/>
      <w:r w:rsidR="001A260A">
        <w:rPr>
          <w:lang w:val="en-US"/>
        </w:rPr>
        <w:t xml:space="preserve">), </w:t>
      </w:r>
      <w:r w:rsidRPr="000453ED">
        <w:rPr>
          <w:lang w:val="en-US"/>
        </w:rPr>
        <w:t xml:space="preserve">MEDIP - </w:t>
      </w:r>
      <w:r w:rsidRPr="000453ED">
        <w:rPr>
          <w:lang w:val="en-US"/>
        </w:rPr>
        <w:lastRenderedPageBreak/>
        <w:t>platform independent software system for medical applications</w:t>
      </w:r>
      <w:r>
        <w:rPr>
          <w:lang w:val="en-US"/>
        </w:rPr>
        <w:t xml:space="preserve"> (</w:t>
      </w:r>
      <w:r w:rsidRPr="000453ED">
        <w:rPr>
          <w:lang w:val="en-US"/>
        </w:rPr>
        <w:t>IKTA-6/2001</w:t>
      </w:r>
      <w:r>
        <w:rPr>
          <w:lang w:val="en-US"/>
        </w:rPr>
        <w:t xml:space="preserve">, 52000 </w:t>
      </w:r>
      <w:proofErr w:type="spellStart"/>
      <w:r>
        <w:rPr>
          <w:lang w:val="en-US"/>
        </w:rPr>
        <w:t>kHUF</w:t>
      </w:r>
      <w:proofErr w:type="spellEnd"/>
      <w:r>
        <w:rPr>
          <w:lang w:val="en-US"/>
        </w:rPr>
        <w:t>)</w:t>
      </w:r>
      <w:r w:rsidR="007F7304">
        <w:rPr>
          <w:lang w:val="en-US"/>
        </w:rPr>
        <w:t>,</w:t>
      </w:r>
      <w:r w:rsidR="007F7304" w:rsidRPr="007F7304">
        <w:rPr>
          <w:lang w:val="en-US"/>
        </w:rPr>
        <w:t xml:space="preserve"> </w:t>
      </w:r>
      <w:r w:rsidR="00B51E43">
        <w:rPr>
          <w:lang w:val="en-US"/>
        </w:rPr>
        <w:t>and several OTKA</w:t>
      </w:r>
      <w:r w:rsidR="00E35393">
        <w:rPr>
          <w:lang w:val="en-US"/>
        </w:rPr>
        <w:t>/</w:t>
      </w:r>
      <w:proofErr w:type="spellStart"/>
      <w:r w:rsidR="00E35393">
        <w:rPr>
          <w:lang w:val="en-US"/>
        </w:rPr>
        <w:t>TeT</w:t>
      </w:r>
      <w:proofErr w:type="spellEnd"/>
      <w:r w:rsidR="00B51E43">
        <w:rPr>
          <w:lang w:val="en-US"/>
        </w:rPr>
        <w:t xml:space="preserve"> projects.</w:t>
      </w:r>
      <w:r w:rsidR="0064624D">
        <w:rPr>
          <w:lang w:val="en-US"/>
        </w:rPr>
        <w:t xml:space="preserve"> </w:t>
      </w:r>
    </w:p>
    <w:p w:rsidR="000453ED" w:rsidRPr="000453ED" w:rsidRDefault="000453ED">
      <w:pPr>
        <w:rPr>
          <w:lang w:val="en-US"/>
        </w:rPr>
      </w:pPr>
    </w:p>
    <w:p w:rsidR="000C5448" w:rsidRPr="000C5448" w:rsidRDefault="00B64D23">
      <w:pPr>
        <w:rPr>
          <w:u w:val="single"/>
          <w:lang w:val="en-US"/>
        </w:rPr>
      </w:pPr>
      <w:r>
        <w:rPr>
          <w:u w:val="single"/>
          <w:lang w:val="en-US"/>
        </w:rPr>
        <w:t xml:space="preserve">II.3.3. </w:t>
      </w:r>
      <w:r w:rsidR="00612A05" w:rsidRPr="000C5448">
        <w:rPr>
          <w:u w:val="single"/>
          <w:lang w:val="en-US"/>
        </w:rPr>
        <w:t xml:space="preserve">Project team: </w:t>
      </w:r>
    </w:p>
    <w:p w:rsidR="00612A05" w:rsidRDefault="00612A05">
      <w:pPr>
        <w:rPr>
          <w:lang w:val="en-US"/>
        </w:rPr>
      </w:pPr>
      <w:r w:rsidRPr="002B58FF">
        <w:rPr>
          <w:lang w:val="en-US"/>
        </w:rPr>
        <w:t xml:space="preserve">The team provided by the Hungarian partner consists of both experienced and young researchers </w:t>
      </w:r>
      <w:r w:rsidR="00D602C8">
        <w:rPr>
          <w:lang w:val="en-US"/>
        </w:rPr>
        <w:t xml:space="preserve">being familiar with </w:t>
      </w:r>
      <w:r w:rsidRPr="002B58FF">
        <w:rPr>
          <w:lang w:val="en-US"/>
        </w:rPr>
        <w:t xml:space="preserve">the corresponding state-of-the-art methods and also making research in the </w:t>
      </w:r>
      <w:r w:rsidR="002B58FF" w:rsidRPr="002B58FF">
        <w:rPr>
          <w:lang w:val="en-US"/>
        </w:rPr>
        <w:t>targeted</w:t>
      </w:r>
      <w:r w:rsidRPr="002B58FF">
        <w:rPr>
          <w:lang w:val="en-US"/>
        </w:rPr>
        <w:t xml:space="preserve"> fields.</w:t>
      </w:r>
      <w:r w:rsidR="002B58FF">
        <w:rPr>
          <w:lang w:val="en-US"/>
        </w:rPr>
        <w:t xml:space="preserve"> </w:t>
      </w:r>
      <w:r w:rsidR="009A2431">
        <w:rPr>
          <w:lang w:val="en-US"/>
        </w:rPr>
        <w:t>T</w:t>
      </w:r>
      <w:r w:rsidR="002B58FF">
        <w:rPr>
          <w:lang w:val="en-US"/>
        </w:rPr>
        <w:t xml:space="preserve">he </w:t>
      </w:r>
      <w:r w:rsidR="009A2431">
        <w:rPr>
          <w:lang w:val="en-US"/>
        </w:rPr>
        <w:t xml:space="preserve">HU </w:t>
      </w:r>
      <w:r w:rsidR="002B58FF">
        <w:rPr>
          <w:lang w:val="en-US"/>
        </w:rPr>
        <w:t xml:space="preserve">team members are </w:t>
      </w:r>
      <w:r w:rsidR="009A2431">
        <w:rPr>
          <w:lang w:val="en-US"/>
        </w:rPr>
        <w:t xml:space="preserve">highly </w:t>
      </w:r>
      <w:r w:rsidR="002B58FF">
        <w:rPr>
          <w:lang w:val="en-US"/>
        </w:rPr>
        <w:t>experienced with image processing solutions also on mobile devices, and has a solid background in database and data mining applications mainly for image retrieval purposes.</w:t>
      </w:r>
      <w:r w:rsidR="009A2431">
        <w:rPr>
          <w:lang w:val="en-US"/>
        </w:rPr>
        <w:t xml:space="preserve"> </w:t>
      </w:r>
      <w:r w:rsidR="00AD15B7">
        <w:rPr>
          <w:lang w:val="en-US"/>
        </w:rPr>
        <w:t xml:space="preserve">The RO partner provides a solid engineering background for software development, mobile devices, database management, and data mining. </w:t>
      </w:r>
      <w:r w:rsidR="009B4E60">
        <w:rPr>
          <w:lang w:val="en-US"/>
        </w:rPr>
        <w:t xml:space="preserve">Team members have been successfully participated in similar projects like multi modal communication systems for rescue forces, systems integrating human-machine interaction, image database retrieval and mobile applications. </w:t>
      </w:r>
      <w:r w:rsidR="000C5448">
        <w:rPr>
          <w:lang w:val="en-US"/>
        </w:rPr>
        <w:t xml:space="preserve">As innovation, the project also considers the integration of ensemble-based systems both in the recommendation system and several image processing components. </w:t>
      </w:r>
      <w:r w:rsidR="00D870E5">
        <w:rPr>
          <w:lang w:val="en-US"/>
        </w:rPr>
        <w:t xml:space="preserve">The transfer of the models from the theoretical domain to these application fields will be provided by some team members, who </w:t>
      </w:r>
      <w:r w:rsidR="002D347A">
        <w:rPr>
          <w:lang w:val="en-US"/>
        </w:rPr>
        <w:t xml:space="preserve">are </w:t>
      </w:r>
      <w:r w:rsidR="00D870E5">
        <w:rPr>
          <w:lang w:val="en-US"/>
        </w:rPr>
        <w:t xml:space="preserve">already </w:t>
      </w:r>
      <w:r w:rsidR="002D347A">
        <w:rPr>
          <w:lang w:val="en-US"/>
        </w:rPr>
        <w:t xml:space="preserve">familiar with </w:t>
      </w:r>
      <w:r w:rsidR="00D870E5">
        <w:rPr>
          <w:lang w:val="en-US"/>
        </w:rPr>
        <w:t xml:space="preserve">the necessary know-how from other </w:t>
      </w:r>
      <w:r w:rsidR="002D347A">
        <w:rPr>
          <w:lang w:val="en-US"/>
        </w:rPr>
        <w:t xml:space="preserve">former </w:t>
      </w:r>
      <w:r w:rsidR="00D870E5">
        <w:rPr>
          <w:lang w:val="en-US"/>
        </w:rPr>
        <w:t>application fields.</w:t>
      </w:r>
    </w:p>
    <w:p w:rsidR="00D85658" w:rsidRPr="002B58FF" w:rsidRDefault="00D85658">
      <w:pPr>
        <w:rPr>
          <w:lang w:val="en-US"/>
        </w:rPr>
      </w:pPr>
      <w:proofErr w:type="spellStart"/>
      <w:r>
        <w:rPr>
          <w:lang w:val="en-US"/>
        </w:rPr>
        <w:t>Andras</w:t>
      </w:r>
      <w:proofErr w:type="spellEnd"/>
      <w:r>
        <w:rPr>
          <w:lang w:val="en-US"/>
        </w:rPr>
        <w:t xml:space="preserve"> </w:t>
      </w:r>
      <w:proofErr w:type="spellStart"/>
      <w:r>
        <w:rPr>
          <w:lang w:val="en-US"/>
        </w:rPr>
        <w:t>Hajdu</w:t>
      </w:r>
      <w:proofErr w:type="spellEnd"/>
      <w:r w:rsidRPr="00D85658">
        <w:rPr>
          <w:lang w:val="en-US"/>
        </w:rPr>
        <w:t xml:space="preserve"> (</w:t>
      </w:r>
      <w:r>
        <w:rPr>
          <w:lang w:val="en-US"/>
        </w:rPr>
        <w:t>associated professor, vice dean of Faculty of Informatics, University of Debrecen</w:t>
      </w:r>
      <w:r w:rsidRPr="00D85658">
        <w:rPr>
          <w:lang w:val="en-US"/>
        </w:rPr>
        <w:t xml:space="preserve">) is </w:t>
      </w:r>
      <w:r>
        <w:rPr>
          <w:lang w:val="en-US"/>
        </w:rPr>
        <w:t xml:space="preserve">the </w:t>
      </w:r>
      <w:r w:rsidRPr="00D85658">
        <w:rPr>
          <w:lang w:val="en-US"/>
        </w:rPr>
        <w:t xml:space="preserve">project manager and responsible </w:t>
      </w:r>
      <w:r>
        <w:rPr>
          <w:lang w:val="en-US"/>
        </w:rPr>
        <w:t xml:space="preserve">for </w:t>
      </w:r>
      <w:r w:rsidRPr="00D85658">
        <w:rPr>
          <w:lang w:val="en-US"/>
        </w:rPr>
        <w:t>all project activities</w:t>
      </w:r>
      <w:r>
        <w:rPr>
          <w:lang w:val="en-US"/>
        </w:rPr>
        <w:t xml:space="preserve"> and also participates in the image processing and data mining components</w:t>
      </w:r>
      <w:r w:rsidRPr="00D85658">
        <w:rPr>
          <w:lang w:val="en-US"/>
        </w:rPr>
        <w:t xml:space="preserve">. Arnold </w:t>
      </w:r>
      <w:proofErr w:type="spellStart"/>
      <w:r w:rsidRPr="00D85658">
        <w:rPr>
          <w:lang w:val="en-US"/>
        </w:rPr>
        <w:t>Pintér</w:t>
      </w:r>
      <w:proofErr w:type="spellEnd"/>
      <w:r w:rsidRPr="00D85658">
        <w:rPr>
          <w:lang w:val="en-US"/>
        </w:rPr>
        <w:t xml:space="preserve"> (official project account manager </w:t>
      </w:r>
      <w:r>
        <w:rPr>
          <w:lang w:val="en-US"/>
        </w:rPr>
        <w:t xml:space="preserve">at the </w:t>
      </w:r>
      <w:r w:rsidRPr="00D85658">
        <w:rPr>
          <w:lang w:val="en-US"/>
        </w:rPr>
        <w:t xml:space="preserve">University of Debrecen) is </w:t>
      </w:r>
      <w:r>
        <w:rPr>
          <w:lang w:val="en-US"/>
        </w:rPr>
        <w:t xml:space="preserve">a </w:t>
      </w:r>
      <w:r w:rsidRPr="00D85658">
        <w:rPr>
          <w:lang w:val="en-US"/>
        </w:rPr>
        <w:t xml:space="preserve">financial </w:t>
      </w:r>
      <w:r>
        <w:rPr>
          <w:lang w:val="en-US"/>
        </w:rPr>
        <w:t>assistant</w:t>
      </w:r>
      <w:r w:rsidRPr="00D85658">
        <w:rPr>
          <w:lang w:val="en-US"/>
        </w:rPr>
        <w:t xml:space="preserve">. The internal experts </w:t>
      </w:r>
      <w:r>
        <w:rPr>
          <w:lang w:val="en-US"/>
        </w:rPr>
        <w:t xml:space="preserve">from the University of Debrecen are </w:t>
      </w:r>
      <w:proofErr w:type="spellStart"/>
      <w:r>
        <w:rPr>
          <w:lang w:val="en-US"/>
        </w:rPr>
        <w:t>Gyorgy</w:t>
      </w:r>
      <w:proofErr w:type="spellEnd"/>
      <w:r>
        <w:rPr>
          <w:lang w:val="en-US"/>
        </w:rPr>
        <w:t xml:space="preserve"> </w:t>
      </w:r>
      <w:proofErr w:type="spellStart"/>
      <w:r>
        <w:rPr>
          <w:lang w:val="en-US"/>
        </w:rPr>
        <w:t>Terdik</w:t>
      </w:r>
      <w:proofErr w:type="spellEnd"/>
      <w:r>
        <w:rPr>
          <w:lang w:val="en-US"/>
        </w:rPr>
        <w:t xml:space="preserve"> (data mining), Attila </w:t>
      </w:r>
      <w:proofErr w:type="spellStart"/>
      <w:r>
        <w:rPr>
          <w:lang w:val="en-US"/>
        </w:rPr>
        <w:t>Fazekas</w:t>
      </w:r>
      <w:proofErr w:type="spellEnd"/>
      <w:r>
        <w:rPr>
          <w:lang w:val="en-US"/>
        </w:rPr>
        <w:t xml:space="preserve">, </w:t>
      </w:r>
      <w:proofErr w:type="spellStart"/>
      <w:r>
        <w:rPr>
          <w:lang w:val="en-US"/>
        </w:rPr>
        <w:t>Gyorgy</w:t>
      </w:r>
      <w:proofErr w:type="spellEnd"/>
      <w:r>
        <w:rPr>
          <w:lang w:val="en-US"/>
        </w:rPr>
        <w:t xml:space="preserve"> Kovacs, </w:t>
      </w:r>
      <w:proofErr w:type="spellStart"/>
      <w:r>
        <w:rPr>
          <w:lang w:val="en-US"/>
        </w:rPr>
        <w:t>Balint</w:t>
      </w:r>
      <w:proofErr w:type="spellEnd"/>
      <w:r>
        <w:rPr>
          <w:lang w:val="en-US"/>
        </w:rPr>
        <w:t xml:space="preserve"> </w:t>
      </w:r>
      <w:proofErr w:type="spellStart"/>
      <w:r>
        <w:rPr>
          <w:lang w:val="en-US"/>
        </w:rPr>
        <w:t>Antal</w:t>
      </w:r>
      <w:proofErr w:type="spellEnd"/>
      <w:r>
        <w:rPr>
          <w:lang w:val="en-US"/>
        </w:rPr>
        <w:t xml:space="preserve">, Kornel Bertok (image processing, database retrieval and mining), </w:t>
      </w:r>
      <w:proofErr w:type="spellStart"/>
      <w:r>
        <w:rPr>
          <w:lang w:val="en-US"/>
        </w:rPr>
        <w:t>Lajos</w:t>
      </w:r>
      <w:proofErr w:type="spellEnd"/>
      <w:r>
        <w:rPr>
          <w:lang w:val="en-US"/>
        </w:rPr>
        <w:t xml:space="preserve"> </w:t>
      </w:r>
      <w:proofErr w:type="spellStart"/>
      <w:r>
        <w:rPr>
          <w:lang w:val="en-US"/>
        </w:rPr>
        <w:t>Hajdu</w:t>
      </w:r>
      <w:proofErr w:type="spellEnd"/>
      <w:r>
        <w:rPr>
          <w:lang w:val="en-US"/>
        </w:rPr>
        <w:t xml:space="preserve">, Henrietta </w:t>
      </w:r>
      <w:proofErr w:type="spellStart"/>
      <w:r>
        <w:rPr>
          <w:lang w:val="en-US"/>
        </w:rPr>
        <w:t>Toman</w:t>
      </w:r>
      <w:proofErr w:type="spellEnd"/>
      <w:r>
        <w:rPr>
          <w:lang w:val="en-US"/>
        </w:rPr>
        <w:t xml:space="preserve"> (ensemble-based systems)</w:t>
      </w:r>
      <w:r w:rsidRPr="00D85658">
        <w:rPr>
          <w:lang w:val="en-US"/>
        </w:rPr>
        <w:t>.</w:t>
      </w:r>
    </w:p>
    <w:p w:rsidR="00612A05" w:rsidRPr="002B58FF" w:rsidRDefault="00612A05">
      <w:pPr>
        <w:rPr>
          <w:lang w:val="en-US"/>
        </w:rPr>
      </w:pPr>
    </w:p>
    <w:p w:rsidR="00D31BC9" w:rsidRPr="002B58FF" w:rsidRDefault="00D31BC9">
      <w:pPr>
        <w:rPr>
          <w:lang w:val="en-US"/>
        </w:rPr>
      </w:pPr>
    </w:p>
    <w:p w:rsidR="001C1EE9" w:rsidRPr="002B58FF" w:rsidRDefault="001C1EE9">
      <w:pPr>
        <w:rPr>
          <w:lang w:val="en-US"/>
        </w:rPr>
      </w:pPr>
      <w:proofErr w:type="spellStart"/>
      <w:r w:rsidRPr="002B58FF">
        <w:rPr>
          <w:lang w:val="en-US"/>
        </w:rPr>
        <w:t>III.Description</w:t>
      </w:r>
      <w:proofErr w:type="spellEnd"/>
      <w:r w:rsidR="00124AF0" w:rsidRPr="002B58FF">
        <w:rPr>
          <w:lang w:val="en-US"/>
        </w:rPr>
        <w:t xml:space="preserve"> (LP/PP)</w:t>
      </w:r>
    </w:p>
    <w:p w:rsidR="004C17FB" w:rsidRDefault="00477EFB">
      <w:pPr>
        <w:rPr>
          <w:lang w:val="en-US"/>
        </w:rPr>
      </w:pPr>
      <w:r w:rsidRPr="002B58FF">
        <w:rPr>
          <w:lang w:val="en-US"/>
        </w:rPr>
        <w:t>III.1. Justification</w:t>
      </w:r>
      <w:r w:rsidR="00124AF0" w:rsidRPr="002B58FF">
        <w:rPr>
          <w:lang w:val="en-US"/>
        </w:rPr>
        <w:t xml:space="preserve"> of the project (problems and  </w:t>
      </w:r>
      <w:r w:rsidR="004C17FB" w:rsidRPr="002B58FF">
        <w:rPr>
          <w:lang w:val="en-US"/>
        </w:rPr>
        <w:t>challenges</w:t>
      </w:r>
      <w:r w:rsidR="009F1DEC" w:rsidRPr="002B58FF">
        <w:rPr>
          <w:lang w:val="en-US"/>
        </w:rPr>
        <w:t xml:space="preserve"> max.2000ch.</w:t>
      </w:r>
      <w:r w:rsidR="004C17FB" w:rsidRPr="002B58FF">
        <w:rPr>
          <w:lang w:val="en-US"/>
        </w:rPr>
        <w:t>, added value of the project</w:t>
      </w:r>
      <w:r w:rsidR="009F1DEC" w:rsidRPr="002B58FF">
        <w:rPr>
          <w:lang w:val="en-US"/>
        </w:rPr>
        <w:t>max.1000ch.</w:t>
      </w:r>
      <w:r w:rsidR="004C17FB" w:rsidRPr="002B58FF">
        <w:rPr>
          <w:lang w:val="en-US"/>
        </w:rPr>
        <w:t>, contribution of the project to the EU, national</w:t>
      </w:r>
      <w:r w:rsidR="009F1DEC" w:rsidRPr="002B58FF">
        <w:rPr>
          <w:lang w:val="en-US"/>
        </w:rPr>
        <w:t>, regional and local strategies max.1200ch.,</w:t>
      </w:r>
      <w:r w:rsidRPr="002B58FF">
        <w:rPr>
          <w:lang w:val="en-US"/>
        </w:rPr>
        <w:t xml:space="preserve">  </w:t>
      </w:r>
      <w:r w:rsidR="004C17FB" w:rsidRPr="002B58FF">
        <w:rPr>
          <w:lang w:val="en-US"/>
        </w:rPr>
        <w:t>contribution of the pro</w:t>
      </w:r>
      <w:r w:rsidR="009F1DEC" w:rsidRPr="002B58FF">
        <w:rPr>
          <w:lang w:val="en-US"/>
        </w:rPr>
        <w:t xml:space="preserve">ject t the </w:t>
      </w:r>
      <w:proofErr w:type="spellStart"/>
      <w:r w:rsidR="009F1DEC" w:rsidRPr="002B58FF">
        <w:rPr>
          <w:lang w:val="en-US"/>
        </w:rPr>
        <w:t>programme</w:t>
      </w:r>
      <w:proofErr w:type="spellEnd"/>
      <w:r w:rsidR="009F1DEC" w:rsidRPr="002B58FF">
        <w:rPr>
          <w:lang w:val="en-US"/>
        </w:rPr>
        <w:t xml:space="preserve"> objectives max.1000ch.,</w:t>
      </w:r>
      <w:r w:rsidR="004C17FB" w:rsidRPr="002B58FF">
        <w:rPr>
          <w:lang w:val="en-US"/>
        </w:rPr>
        <w:t xml:space="preserve"> synergy</w:t>
      </w:r>
      <w:r w:rsidR="009F1DEC" w:rsidRPr="002B58FF">
        <w:rPr>
          <w:lang w:val="en-US"/>
        </w:rPr>
        <w:t xml:space="preserve"> max.2000ch.</w:t>
      </w:r>
      <w:r w:rsidR="004C17FB" w:rsidRPr="002B58FF">
        <w:rPr>
          <w:lang w:val="en-US"/>
        </w:rPr>
        <w:t>)</w:t>
      </w:r>
      <w:r w:rsidRPr="002B58FF">
        <w:rPr>
          <w:lang w:val="en-US"/>
        </w:rPr>
        <w:t xml:space="preserve">   </w:t>
      </w:r>
    </w:p>
    <w:p w:rsidR="005A2300" w:rsidRPr="002B58FF" w:rsidRDefault="005A2300" w:rsidP="005A2300">
      <w:pPr>
        <w:rPr>
          <w:lang w:val="en-US"/>
        </w:rPr>
      </w:pPr>
      <w:r w:rsidRPr="005A2300">
        <w:rPr>
          <w:highlight w:val="red"/>
          <w:lang w:val="en-US"/>
        </w:rPr>
        <w:t>RO (please try to give input for the components, regarding the above requirements)(Word)</w:t>
      </w:r>
    </w:p>
    <w:p w:rsidR="005A2300" w:rsidRPr="002B58FF" w:rsidRDefault="005A2300" w:rsidP="005A2300">
      <w:pPr>
        <w:rPr>
          <w:u w:val="single"/>
          <w:lang w:val="en-US"/>
        </w:rPr>
      </w:pPr>
      <w:r w:rsidRPr="002B58FF">
        <w:rPr>
          <w:u w:val="single"/>
          <w:lang w:val="en-US"/>
        </w:rPr>
        <w:t xml:space="preserve">Image processing components:   </w:t>
      </w:r>
    </w:p>
    <w:p w:rsidR="001214AD" w:rsidRDefault="001214AD" w:rsidP="005A2300">
      <w:pPr>
        <w:rPr>
          <w:u w:val="single"/>
          <w:lang w:val="en-US"/>
        </w:rPr>
      </w:pPr>
      <w:r>
        <w:rPr>
          <w:u w:val="single"/>
          <w:lang w:val="en-US"/>
        </w:rPr>
        <w:t>A</w:t>
      </w:r>
      <w:r w:rsidR="005A2300" w:rsidRPr="005A2300">
        <w:rPr>
          <w:u w:val="single"/>
          <w:lang w:val="en-US"/>
        </w:rPr>
        <w:t>ge/gender/mood detection based on face</w:t>
      </w:r>
    </w:p>
    <w:p w:rsidR="004B2E6A" w:rsidRDefault="004B2E6A" w:rsidP="004B2E6A">
      <w:pPr>
        <w:rPr>
          <w:ins w:id="0" w:author="Bertok Kornel" w:date="2011-02-16T19:41:00Z"/>
          <w:lang w:val="en-US"/>
        </w:rPr>
      </w:pPr>
      <w:ins w:id="1" w:author="Bertok Kornel" w:date="2011-02-16T19:41:00Z">
        <w:r>
          <w:rPr>
            <w:lang w:val="en-US"/>
          </w:rPr>
          <w:t xml:space="preserve">Determining a person’s age, </w:t>
        </w:r>
        <w:r w:rsidRPr="001214AD">
          <w:rPr>
            <w:lang w:val="en-US"/>
          </w:rPr>
          <w:t>gender</w:t>
        </w:r>
        <w:r>
          <w:rPr>
            <w:lang w:val="en-US"/>
          </w:rPr>
          <w:t xml:space="preserve"> and </w:t>
        </w:r>
        <w:r w:rsidRPr="001214AD">
          <w:rPr>
            <w:lang w:val="en-US"/>
          </w:rPr>
          <w:t>mood will go a long way in monitoring of user activities and making marketing efforts.</w:t>
        </w:r>
        <w:r>
          <w:rPr>
            <w:lang w:val="en-US"/>
          </w:rPr>
          <w:t xml:space="preserve"> These features allow us to react differently with a person, based on the information extracted visually from his or her face. For these and some other reasons, the computer-based facial analysis is becoming widespread, covering applications such as a visual-based recommendation system.</w:t>
        </w:r>
      </w:ins>
    </w:p>
    <w:p w:rsidR="004B2E6A" w:rsidRDefault="004B2E6A" w:rsidP="005A2300">
      <w:pPr>
        <w:rPr>
          <w:u w:val="single"/>
          <w:lang w:val="en-US"/>
        </w:rPr>
      </w:pPr>
      <w:ins w:id="2" w:author="Bertok Kornel" w:date="2011-02-16T19:41:00Z">
        <w:r w:rsidRPr="004B2E6A">
          <w:rPr>
            <w:lang w:val="en-US"/>
          </w:rPr>
          <w:t xml:space="preserve">Our system is consists of the following steps: first a picture of the user is taken by a mobile phone, </w:t>
        </w:r>
        <w:r>
          <w:rPr>
            <w:lang w:val="en-US"/>
          </w:rPr>
          <w:t xml:space="preserve">and </w:t>
        </w:r>
        <w:r w:rsidRPr="004B2E6A">
          <w:rPr>
            <w:lang w:val="en-US"/>
          </w:rPr>
          <w:t xml:space="preserve">then it is forwarded to the server, where the age, gender and mood are extracted from the user’s face. Finally from these features a proposal is made by the system. </w:t>
        </w:r>
        <w:r>
          <w:rPr>
            <w:lang w:val="en-US"/>
          </w:rPr>
          <w:t>(</w:t>
        </w:r>
        <w:proofErr w:type="spellStart"/>
        <w:r>
          <w:rPr>
            <w:lang w:val="en-US"/>
          </w:rPr>
          <w:t>Kornél</w:t>
        </w:r>
        <w:proofErr w:type="spellEnd"/>
        <w:r>
          <w:rPr>
            <w:lang w:val="en-US"/>
          </w:rPr>
          <w:t xml:space="preserve"> </w:t>
        </w:r>
        <w:proofErr w:type="spellStart"/>
        <w:r>
          <w:rPr>
            <w:lang w:val="en-US"/>
          </w:rPr>
          <w:t>Bertók</w:t>
        </w:r>
        <w:proofErr w:type="spellEnd"/>
        <w:r>
          <w:rPr>
            <w:lang w:val="en-US"/>
          </w:rPr>
          <w:t>, HU)</w:t>
        </w:r>
      </w:ins>
    </w:p>
    <w:p w:rsidR="005A2300" w:rsidRPr="002B58FF" w:rsidRDefault="005A2300" w:rsidP="005A2300">
      <w:pPr>
        <w:rPr>
          <w:lang w:val="en-US"/>
        </w:rPr>
      </w:pPr>
      <w:r w:rsidRPr="005A2300">
        <w:rPr>
          <w:u w:val="single"/>
          <w:lang w:val="en-US"/>
        </w:rPr>
        <w:t>Augmented reality (looking for a building)</w:t>
      </w:r>
      <w:r w:rsidRPr="002B58FF">
        <w:rPr>
          <w:lang w:val="en-US"/>
        </w:rPr>
        <w:t xml:space="preserve">, (the user looks for a building, information is retrieved from the database based on which the building is highlighted on the camera image), </w:t>
      </w:r>
    </w:p>
    <w:p w:rsidR="005A2300" w:rsidRPr="002B58FF" w:rsidRDefault="005A2300" w:rsidP="005A2300">
      <w:pPr>
        <w:rPr>
          <w:lang w:val="en-US"/>
        </w:rPr>
      </w:pPr>
      <w:r w:rsidRPr="002B58FF">
        <w:rPr>
          <w:lang w:val="en-US"/>
        </w:rPr>
        <w:t xml:space="preserve">The application of the Scale Invariant Feature Transform (SIFT) is a well known technique for the recognition of buildings on images, based on a database of buildings. SIFT provides a set of translation, rotation and scale invariant descriptors of </w:t>
      </w:r>
      <w:proofErr w:type="spellStart"/>
      <w:r w:rsidRPr="002B58FF">
        <w:rPr>
          <w:lang w:val="en-US"/>
        </w:rPr>
        <w:t>keypoints</w:t>
      </w:r>
      <w:proofErr w:type="spellEnd"/>
      <w:r w:rsidRPr="002B58FF">
        <w:rPr>
          <w:lang w:val="en-US"/>
        </w:rPr>
        <w:t xml:space="preserve">, which can be used efficiently to compare structures with specific (mainly rectangular) texture. Another similar approach is the use of Speeded Up Feature Transform (SURF) which is based on Haar </w:t>
      </w:r>
      <w:r w:rsidRPr="002B58FF">
        <w:rPr>
          <w:lang w:val="en-US"/>
        </w:rPr>
        <w:lastRenderedPageBreak/>
        <w:t xml:space="preserve">wavelets approximated from integral images, therefore it is much faster than SIFT. Beside working out a framework for the identification of buildings on photos taken by a </w:t>
      </w:r>
      <w:proofErr w:type="spellStart"/>
      <w:r w:rsidRPr="002B58FF">
        <w:rPr>
          <w:lang w:val="en-US"/>
        </w:rPr>
        <w:t>cellphone</w:t>
      </w:r>
      <w:proofErr w:type="spellEnd"/>
      <w:r w:rsidRPr="002B58FF">
        <w:rPr>
          <w:lang w:val="en-US"/>
        </w:rPr>
        <w:t>, there are several ways in which the SIFT or SURF can be extended: interesting and valuable work could be done by examining the performance of the SIFT and SURF descriptors when the histogram of gradient directions (SIFT) or Haar wavelet responses (SURF) is computed in hexagonal windows instead of square ones, since the optimal sampling grid of the 2D space is closer to the hexagonal grid than to the square grid. (</w:t>
      </w:r>
      <w:proofErr w:type="spellStart"/>
      <w:r w:rsidRPr="002B58FF">
        <w:rPr>
          <w:lang w:val="en-US"/>
        </w:rPr>
        <w:t>György</w:t>
      </w:r>
      <w:proofErr w:type="spellEnd"/>
      <w:r w:rsidRPr="002B58FF">
        <w:rPr>
          <w:lang w:val="en-US"/>
        </w:rPr>
        <w:t xml:space="preserve"> </w:t>
      </w:r>
      <w:proofErr w:type="spellStart"/>
      <w:r w:rsidRPr="002B58FF">
        <w:rPr>
          <w:lang w:val="en-US"/>
        </w:rPr>
        <w:t>Kovács</w:t>
      </w:r>
      <w:proofErr w:type="spellEnd"/>
      <w:r w:rsidRPr="002B58FF">
        <w:rPr>
          <w:lang w:val="en-US"/>
        </w:rPr>
        <w:t>, HU),</w:t>
      </w:r>
    </w:p>
    <w:p w:rsidR="005A2300" w:rsidRPr="002B58FF" w:rsidRDefault="005A2300" w:rsidP="005A2300">
      <w:pPr>
        <w:rPr>
          <w:u w:val="single"/>
          <w:lang w:val="en-US"/>
        </w:rPr>
      </w:pPr>
      <w:r w:rsidRPr="002B58FF">
        <w:rPr>
          <w:u w:val="single"/>
          <w:lang w:val="en-US"/>
        </w:rPr>
        <w:t>Data mining, recommendation system:</w:t>
      </w:r>
    </w:p>
    <w:p w:rsidR="00FB3E0B" w:rsidRDefault="00FB3E0B" w:rsidP="005A2300">
      <w:pPr>
        <w:rPr>
          <w:lang w:val="en-US"/>
        </w:rPr>
      </w:pPr>
    </w:p>
    <w:p w:rsidR="00B80DFE" w:rsidRDefault="00FB3E0B" w:rsidP="005A2300">
      <w:pPr>
        <w:rPr>
          <w:lang w:val="en-US"/>
        </w:rPr>
      </w:pPr>
      <w:r>
        <w:rPr>
          <w:lang w:val="en-US"/>
        </w:rPr>
        <w:t xml:space="preserve">A recommendation for the user is consists of the following steps: first, an image of the user is taken with the camera of a mobile phone. The uploaded picture is </w:t>
      </w:r>
      <w:proofErr w:type="spellStart"/>
      <w:r>
        <w:rPr>
          <w:lang w:val="en-US"/>
        </w:rPr>
        <w:t>analysed</w:t>
      </w:r>
      <w:proofErr w:type="spellEnd"/>
      <w:r w:rsidR="00FA5049">
        <w:rPr>
          <w:lang w:val="en-US"/>
        </w:rPr>
        <w:t>, and the extracted information</w:t>
      </w:r>
      <w:r>
        <w:rPr>
          <w:lang w:val="en-US"/>
        </w:rPr>
        <w:t xml:space="preserve"> (</w:t>
      </w:r>
      <w:r w:rsidRPr="002B58FF">
        <w:rPr>
          <w:lang w:val="en-US"/>
        </w:rPr>
        <w:t>age/gender/mood)</w:t>
      </w:r>
      <w:r>
        <w:rPr>
          <w:lang w:val="en-US"/>
        </w:rPr>
        <w:t xml:space="preserve"> is forwarded to a recommendation engine. This software recommends </w:t>
      </w:r>
      <w:proofErr w:type="spellStart"/>
      <w:r>
        <w:rPr>
          <w:lang w:val="en-US"/>
        </w:rPr>
        <w:t>programmes</w:t>
      </w:r>
      <w:proofErr w:type="spellEnd"/>
      <w:r>
        <w:rPr>
          <w:lang w:val="en-US"/>
        </w:rPr>
        <w:t xml:space="preserve"> / sights / … to the user based on the input data</w:t>
      </w:r>
      <w:r w:rsidR="00FA5049">
        <w:rPr>
          <w:lang w:val="en-US"/>
        </w:rPr>
        <w:t xml:space="preserve"> and the historical information</w:t>
      </w:r>
      <w:r>
        <w:rPr>
          <w:lang w:val="en-US"/>
        </w:rPr>
        <w:t xml:space="preserve">. Each recommendations are </w:t>
      </w:r>
      <w:r w:rsidR="00B80DFE">
        <w:rPr>
          <w:lang w:val="en-US"/>
        </w:rPr>
        <w:t xml:space="preserve">rated by the user. </w:t>
      </w:r>
      <w:r w:rsidR="00FA5049">
        <w:rPr>
          <w:lang w:val="en-US"/>
        </w:rPr>
        <w:t>To recommend such information</w:t>
      </w:r>
      <w:r w:rsidR="00B80DFE">
        <w:rPr>
          <w:lang w:val="en-US"/>
        </w:rPr>
        <w:t xml:space="preserve"> to a user, a technique called collaborative filtering is used. </w:t>
      </w:r>
    </w:p>
    <w:p w:rsidR="005A2300" w:rsidRPr="002B58FF" w:rsidRDefault="005A2300" w:rsidP="005A2300">
      <w:pPr>
        <w:rPr>
          <w:u w:val="single"/>
          <w:lang w:val="en-US"/>
        </w:rPr>
      </w:pPr>
      <w:r w:rsidRPr="002B58FF">
        <w:rPr>
          <w:u w:val="single"/>
          <w:lang w:val="en-US"/>
        </w:rPr>
        <w:t>Travel information retrieval from internet sites:</w:t>
      </w:r>
    </w:p>
    <w:p w:rsidR="005A2300" w:rsidRPr="002B58FF" w:rsidRDefault="005A2300" w:rsidP="005A2300">
      <w:pPr>
        <w:rPr>
          <w:lang w:val="en-US"/>
        </w:rPr>
      </w:pPr>
      <w:r w:rsidRPr="002B58FF">
        <w:rPr>
          <w:lang w:val="en-US"/>
        </w:rPr>
        <w:t>…sites are integrated to give information about a selected POI (RO).</w:t>
      </w:r>
    </w:p>
    <w:p w:rsidR="005A2300" w:rsidRPr="002B58FF" w:rsidRDefault="005A2300" w:rsidP="005A2300">
      <w:pPr>
        <w:rPr>
          <w:u w:val="single"/>
          <w:lang w:val="en-US"/>
        </w:rPr>
      </w:pPr>
      <w:r w:rsidRPr="002B58FF">
        <w:rPr>
          <w:u w:val="single"/>
          <w:lang w:val="en-US"/>
        </w:rPr>
        <w:t>GUI development for mobile platform:</w:t>
      </w:r>
    </w:p>
    <w:p w:rsidR="005A2300" w:rsidRPr="002B58FF" w:rsidRDefault="005A2300" w:rsidP="005A2300">
      <w:pPr>
        <w:rPr>
          <w:lang w:val="en-US"/>
        </w:rPr>
      </w:pPr>
      <w:r w:rsidRPr="002B58FF">
        <w:rPr>
          <w:lang w:val="en-US"/>
        </w:rPr>
        <w:t>RO</w:t>
      </w:r>
    </w:p>
    <w:p w:rsidR="005A2300" w:rsidRPr="002B58FF" w:rsidRDefault="005A2300" w:rsidP="005A2300">
      <w:pPr>
        <w:rPr>
          <w:u w:val="single"/>
          <w:lang w:val="en-US"/>
        </w:rPr>
      </w:pPr>
      <w:r w:rsidRPr="002B58FF">
        <w:rPr>
          <w:u w:val="single"/>
          <w:lang w:val="en-US"/>
        </w:rPr>
        <w:t>Communication interfaces:</w:t>
      </w:r>
    </w:p>
    <w:p w:rsidR="005A2300" w:rsidRPr="002B58FF" w:rsidRDefault="005A2300" w:rsidP="005A2300">
      <w:pPr>
        <w:rPr>
          <w:lang w:val="en-US"/>
        </w:rPr>
      </w:pPr>
      <w:r w:rsidRPr="002B58FF">
        <w:rPr>
          <w:lang w:val="en-US"/>
        </w:rPr>
        <w:t>RO</w:t>
      </w:r>
    </w:p>
    <w:p w:rsidR="005A2300" w:rsidRPr="002B58FF" w:rsidRDefault="005A2300" w:rsidP="005A2300">
      <w:pPr>
        <w:rPr>
          <w:u w:val="single"/>
          <w:lang w:val="en-US"/>
        </w:rPr>
      </w:pPr>
      <w:r w:rsidRPr="002B58FF">
        <w:rPr>
          <w:u w:val="single"/>
          <w:lang w:val="en-US"/>
        </w:rPr>
        <w:t>Composing the database:</w:t>
      </w:r>
    </w:p>
    <w:p w:rsidR="005A2300" w:rsidRPr="002B58FF" w:rsidRDefault="005A2300" w:rsidP="005A2300">
      <w:pPr>
        <w:rPr>
          <w:lang w:val="en-US"/>
        </w:rPr>
      </w:pPr>
      <w:r w:rsidRPr="002B58FF">
        <w:rPr>
          <w:lang w:val="en-US"/>
        </w:rPr>
        <w:t>Joint for the content, database scheme HU. The content of the database should be defined for the proposal (</w:t>
      </w:r>
      <w:proofErr w:type="spellStart"/>
      <w:r w:rsidRPr="002B58FF">
        <w:rPr>
          <w:lang w:val="en-US"/>
        </w:rPr>
        <w:t>touristical</w:t>
      </w:r>
      <w:proofErr w:type="spellEnd"/>
      <w:r w:rsidRPr="002B58FF">
        <w:rPr>
          <w:lang w:val="en-US"/>
        </w:rPr>
        <w:t xml:space="preserve"> sights, hotels, cultural programs, educational institutes, …)</w:t>
      </w:r>
    </w:p>
    <w:p w:rsidR="005A2300" w:rsidRPr="002B58FF" w:rsidRDefault="005A2300" w:rsidP="005A2300">
      <w:pPr>
        <w:rPr>
          <w:u w:val="single"/>
          <w:lang w:val="en-US"/>
        </w:rPr>
      </w:pPr>
      <w:r w:rsidRPr="002B58FF">
        <w:rPr>
          <w:u w:val="single"/>
          <w:lang w:val="en-US"/>
        </w:rPr>
        <w:t>Server application:</w:t>
      </w:r>
    </w:p>
    <w:p w:rsidR="005A2300" w:rsidRPr="002B58FF" w:rsidRDefault="005A2300" w:rsidP="005A2300">
      <w:pPr>
        <w:rPr>
          <w:lang w:val="en-US"/>
        </w:rPr>
      </w:pPr>
      <w:r w:rsidRPr="002B58FF">
        <w:rPr>
          <w:lang w:val="en-US"/>
        </w:rPr>
        <w:t>Engine that controls image processing and data mining algorithms, and communicates with mobile devices (Joint</w:t>
      </w:r>
      <w:r>
        <w:rPr>
          <w:lang w:val="en-US"/>
        </w:rPr>
        <w:t>, HURO</w:t>
      </w:r>
      <w:r w:rsidRPr="002B58FF">
        <w:rPr>
          <w:lang w:val="en-US"/>
        </w:rPr>
        <w:t xml:space="preserve">) </w:t>
      </w:r>
    </w:p>
    <w:p w:rsidR="005A2300" w:rsidRPr="002B58FF" w:rsidRDefault="005A2300" w:rsidP="005A2300">
      <w:pPr>
        <w:rPr>
          <w:lang w:val="en-US"/>
        </w:rPr>
      </w:pPr>
    </w:p>
    <w:p w:rsidR="005A2300" w:rsidRPr="002B58FF" w:rsidRDefault="005A2300" w:rsidP="005A2300">
      <w:pPr>
        <w:rPr>
          <w:lang w:val="en-US"/>
        </w:rPr>
      </w:pPr>
    </w:p>
    <w:p w:rsidR="00F106ED" w:rsidRDefault="004C17FB">
      <w:pPr>
        <w:rPr>
          <w:lang w:val="en-US"/>
        </w:rPr>
      </w:pPr>
      <w:r w:rsidRPr="002B58FF">
        <w:rPr>
          <w:lang w:val="en-US"/>
        </w:rPr>
        <w:t>III.2. Objectives (objectives and indicators)</w:t>
      </w:r>
    </w:p>
    <w:p w:rsidR="004C17FB" w:rsidRDefault="004C17FB">
      <w:pPr>
        <w:rPr>
          <w:lang w:val="en-US"/>
        </w:rPr>
      </w:pPr>
      <w:r w:rsidRPr="002B58FF">
        <w:rPr>
          <w:lang w:val="en-US"/>
        </w:rPr>
        <w:t>III.3. Target groups (direct beneficiaries</w:t>
      </w:r>
      <w:r w:rsidR="00405FFB" w:rsidRPr="002B58FF">
        <w:rPr>
          <w:lang w:val="en-US"/>
        </w:rPr>
        <w:t xml:space="preserve"> max. 1200ch</w:t>
      </w:r>
      <w:r w:rsidRPr="002B58FF">
        <w:rPr>
          <w:lang w:val="en-US"/>
        </w:rPr>
        <w:t xml:space="preserve">, indirect </w:t>
      </w:r>
      <w:r w:rsidR="00477EFB" w:rsidRPr="002B58FF">
        <w:rPr>
          <w:lang w:val="en-US"/>
        </w:rPr>
        <w:t xml:space="preserve"> </w:t>
      </w:r>
      <w:r w:rsidR="00405FFB" w:rsidRPr="002B58FF">
        <w:rPr>
          <w:lang w:val="en-US"/>
        </w:rPr>
        <w:t xml:space="preserve">beneficiaries max.1000 </w:t>
      </w:r>
      <w:proofErr w:type="spellStart"/>
      <w:r w:rsidR="00405FFB" w:rsidRPr="002B58FF">
        <w:rPr>
          <w:lang w:val="en-US"/>
        </w:rPr>
        <w:t>ch</w:t>
      </w:r>
      <w:proofErr w:type="spellEnd"/>
      <w:r w:rsidR="00405FFB" w:rsidRPr="002B58FF">
        <w:rPr>
          <w:lang w:val="en-US"/>
        </w:rPr>
        <w:t>.,</w:t>
      </w:r>
      <w:r w:rsidRPr="002B58FF">
        <w:rPr>
          <w:lang w:val="en-US"/>
        </w:rPr>
        <w:t xml:space="preserve"> added value for the target groups</w:t>
      </w:r>
      <w:r w:rsidR="00405FFB" w:rsidRPr="002B58FF">
        <w:rPr>
          <w:lang w:val="en-US"/>
        </w:rPr>
        <w:t xml:space="preserve"> max1000 </w:t>
      </w:r>
      <w:proofErr w:type="spellStart"/>
      <w:r w:rsidR="00405FFB" w:rsidRPr="002B58FF">
        <w:rPr>
          <w:lang w:val="en-US"/>
        </w:rPr>
        <w:t>ch</w:t>
      </w:r>
      <w:proofErr w:type="spellEnd"/>
      <w:r w:rsidR="00405FFB" w:rsidRPr="002B58FF">
        <w:rPr>
          <w:lang w:val="en-US"/>
        </w:rPr>
        <w:t>.</w:t>
      </w:r>
      <w:r w:rsidRPr="002B58FF">
        <w:rPr>
          <w:lang w:val="en-US"/>
        </w:rPr>
        <w:t>)</w:t>
      </w:r>
      <w:r w:rsidR="00477EFB" w:rsidRPr="002B58FF">
        <w:rPr>
          <w:lang w:val="en-US"/>
        </w:rPr>
        <w:t xml:space="preserve"> </w:t>
      </w:r>
    </w:p>
    <w:p w:rsidR="009D415E" w:rsidRPr="002B58FF" w:rsidRDefault="009D415E" w:rsidP="009D415E">
      <w:pPr>
        <w:rPr>
          <w:lang w:val="en-US"/>
        </w:rPr>
      </w:pPr>
      <w:r w:rsidRPr="005A2300">
        <w:rPr>
          <w:highlight w:val="red"/>
          <w:lang w:val="en-US"/>
        </w:rPr>
        <w:t>RO (please try to give input for the components, regarding the above requirements)(Word)</w:t>
      </w:r>
    </w:p>
    <w:p w:rsidR="009D415E" w:rsidRPr="002B58FF" w:rsidRDefault="009D415E">
      <w:pPr>
        <w:rPr>
          <w:lang w:val="en-US"/>
        </w:rPr>
      </w:pPr>
      <w:r w:rsidRPr="009D415E">
        <w:rPr>
          <w:highlight w:val="red"/>
          <w:lang w:val="en-US"/>
        </w:rPr>
        <w:t>HU (working on it)</w:t>
      </w:r>
    </w:p>
    <w:p w:rsidR="00D31BC9" w:rsidRPr="002B58FF" w:rsidRDefault="00D31BC9">
      <w:pPr>
        <w:rPr>
          <w:lang w:val="en-US"/>
        </w:rPr>
      </w:pPr>
    </w:p>
    <w:p w:rsidR="004C17FB" w:rsidRPr="002B58FF" w:rsidRDefault="004C17FB">
      <w:pPr>
        <w:rPr>
          <w:lang w:val="en-US"/>
        </w:rPr>
      </w:pPr>
      <w:r w:rsidRPr="002B58FF">
        <w:rPr>
          <w:lang w:val="en-US"/>
        </w:rPr>
        <w:t>IV. Activities</w:t>
      </w:r>
    </w:p>
    <w:p w:rsidR="004C17FB" w:rsidRPr="002B58FF" w:rsidRDefault="004C17FB">
      <w:pPr>
        <w:rPr>
          <w:lang w:val="en-US"/>
        </w:rPr>
      </w:pPr>
      <w:r w:rsidRPr="002B58FF">
        <w:rPr>
          <w:lang w:val="en-US"/>
        </w:rPr>
        <w:t>IV.1. Project activities</w:t>
      </w:r>
      <w:r w:rsidR="00405FFB" w:rsidRPr="002B58FF">
        <w:rPr>
          <w:lang w:val="en-US"/>
        </w:rPr>
        <w:t xml:space="preserve"> </w:t>
      </w:r>
    </w:p>
    <w:p w:rsidR="00D31BC9" w:rsidRPr="002B58FF" w:rsidRDefault="004C17FB">
      <w:pPr>
        <w:rPr>
          <w:lang w:val="en-US"/>
        </w:rPr>
      </w:pPr>
      <w:r w:rsidRPr="002B58FF">
        <w:rPr>
          <w:lang w:val="en-US"/>
        </w:rPr>
        <w:t>IV.2. Risk management</w:t>
      </w:r>
      <w:r w:rsidR="00477EFB" w:rsidRPr="002B58FF">
        <w:rPr>
          <w:lang w:val="en-US"/>
        </w:rPr>
        <w:t xml:space="preserve">  </w:t>
      </w:r>
    </w:p>
    <w:p w:rsidR="00D31BC9" w:rsidRPr="002B58FF" w:rsidRDefault="00D31BC9">
      <w:pPr>
        <w:rPr>
          <w:lang w:val="en-US"/>
        </w:rPr>
      </w:pPr>
      <w:r w:rsidRPr="002B58FF">
        <w:rPr>
          <w:lang w:val="en-US"/>
        </w:rPr>
        <w:t>IV.3. Timeframe</w:t>
      </w:r>
    </w:p>
    <w:p w:rsidR="00D31BC9" w:rsidRPr="002B58FF" w:rsidRDefault="00D31BC9">
      <w:pPr>
        <w:rPr>
          <w:lang w:val="en-US"/>
        </w:rPr>
      </w:pPr>
    </w:p>
    <w:p w:rsidR="00D31BC9" w:rsidRPr="002B58FF" w:rsidRDefault="00D31BC9">
      <w:pPr>
        <w:rPr>
          <w:lang w:val="en-US"/>
        </w:rPr>
      </w:pPr>
      <w:r w:rsidRPr="002B58FF">
        <w:rPr>
          <w:lang w:val="en-US"/>
        </w:rPr>
        <w:t>V. Cross-border character</w:t>
      </w:r>
    </w:p>
    <w:p w:rsidR="00D31BC9" w:rsidRDefault="00D31BC9">
      <w:pPr>
        <w:rPr>
          <w:lang w:val="en-US"/>
        </w:rPr>
      </w:pPr>
      <w:r w:rsidRPr="002B58FF">
        <w:rPr>
          <w:lang w:val="en-US"/>
        </w:rPr>
        <w:t>V.1. Cross-border character and impact</w:t>
      </w:r>
      <w:r w:rsidR="00405FFB" w:rsidRPr="002B58FF">
        <w:rPr>
          <w:lang w:val="en-US"/>
        </w:rPr>
        <w:t xml:space="preserve"> (max.1500 </w:t>
      </w:r>
      <w:proofErr w:type="spellStart"/>
      <w:r w:rsidR="00405FFB" w:rsidRPr="002B58FF">
        <w:rPr>
          <w:lang w:val="en-US"/>
        </w:rPr>
        <w:t>ch</w:t>
      </w:r>
      <w:proofErr w:type="spellEnd"/>
      <w:r w:rsidR="00405FFB" w:rsidRPr="002B58FF">
        <w:rPr>
          <w:lang w:val="en-US"/>
        </w:rPr>
        <w:t>.)</w:t>
      </w:r>
    </w:p>
    <w:p w:rsidR="00B80DFE" w:rsidRPr="002B58FF" w:rsidRDefault="00B80DFE">
      <w:pPr>
        <w:rPr>
          <w:lang w:val="en-US"/>
        </w:rPr>
      </w:pPr>
      <w:r>
        <w:rPr>
          <w:lang w:val="en-US"/>
        </w:rPr>
        <w:t>Recommendations for the opposite border can be taken by the recommendation engine.</w:t>
      </w:r>
    </w:p>
    <w:p w:rsidR="00D31BC9" w:rsidRDefault="00D31BC9">
      <w:pPr>
        <w:rPr>
          <w:lang w:val="en-US"/>
        </w:rPr>
      </w:pPr>
      <w:r w:rsidRPr="002B58FF">
        <w:rPr>
          <w:lang w:val="en-US"/>
        </w:rPr>
        <w:t xml:space="preserve">V.2. </w:t>
      </w:r>
      <w:proofErr w:type="gramStart"/>
      <w:r w:rsidRPr="002B58FF">
        <w:rPr>
          <w:lang w:val="en-US"/>
        </w:rPr>
        <w:t>The</w:t>
      </w:r>
      <w:proofErr w:type="gramEnd"/>
      <w:r w:rsidRPr="002B58FF">
        <w:rPr>
          <w:lang w:val="en-US"/>
        </w:rPr>
        <w:t xml:space="preserve"> innovative aspects of the project</w:t>
      </w:r>
      <w:r w:rsidR="00405FFB" w:rsidRPr="002B58FF">
        <w:rPr>
          <w:lang w:val="en-US"/>
        </w:rPr>
        <w:t xml:space="preserve"> (max.1000ch)</w:t>
      </w:r>
    </w:p>
    <w:p w:rsidR="00FA5049" w:rsidRDefault="00FA5049">
      <w:pPr>
        <w:rPr>
          <w:lang w:val="en-US"/>
        </w:rPr>
      </w:pPr>
      <w:proofErr w:type="spellStart"/>
      <w:r w:rsidRPr="00FA5049">
        <w:rPr>
          <w:highlight w:val="red"/>
          <w:lang w:val="en-US"/>
        </w:rPr>
        <w:t>Bertók</w:t>
      </w:r>
      <w:proofErr w:type="spellEnd"/>
      <w:r w:rsidRPr="00FA5049">
        <w:rPr>
          <w:highlight w:val="red"/>
          <w:lang w:val="en-US"/>
        </w:rPr>
        <w:t xml:space="preserve"> </w:t>
      </w:r>
      <w:proofErr w:type="spellStart"/>
      <w:r w:rsidRPr="00FA5049">
        <w:rPr>
          <w:highlight w:val="red"/>
          <w:lang w:val="en-US"/>
        </w:rPr>
        <w:t>Kornél</w:t>
      </w:r>
      <w:proofErr w:type="spellEnd"/>
    </w:p>
    <w:p w:rsidR="00B80DFE" w:rsidRDefault="00B80DFE">
      <w:pPr>
        <w:rPr>
          <w:lang w:val="en-US"/>
        </w:rPr>
      </w:pPr>
      <w:r>
        <w:rPr>
          <w:lang w:val="en-US"/>
        </w:rPr>
        <w:t xml:space="preserve">Multiple algorithms for recommendations are used. </w:t>
      </w:r>
    </w:p>
    <w:p w:rsidR="00B80DFE" w:rsidRDefault="00B80DFE">
      <w:pPr>
        <w:rPr>
          <w:lang w:val="en-US"/>
        </w:rPr>
      </w:pPr>
      <w:r>
        <w:rPr>
          <w:lang w:val="en-US"/>
        </w:rPr>
        <w:t xml:space="preserve">We filter each face image using a one-class classifier, which is an effective technique to detect outlier images when only characteristic class (images </w:t>
      </w:r>
      <w:proofErr w:type="spellStart"/>
      <w:r>
        <w:rPr>
          <w:lang w:val="en-US"/>
        </w:rPr>
        <w:t>containg</w:t>
      </w:r>
      <w:proofErr w:type="spellEnd"/>
      <w:r>
        <w:rPr>
          <w:lang w:val="en-US"/>
        </w:rPr>
        <w:t xml:space="preserve"> faces) is available. </w:t>
      </w:r>
    </w:p>
    <w:p w:rsidR="00B80DFE" w:rsidRPr="002B58FF" w:rsidRDefault="00B80DFE">
      <w:pPr>
        <w:rPr>
          <w:lang w:val="en-US"/>
        </w:rPr>
      </w:pPr>
      <w:r>
        <w:rPr>
          <w:lang w:val="en-US"/>
        </w:rPr>
        <w:lastRenderedPageBreak/>
        <w:t xml:space="preserve">For face segmentation, multiple segmentation algorithms combined with different preprocessing methods are used, while the different regression (age estimation) and classification task (gender, mood recognition). </w:t>
      </w:r>
    </w:p>
    <w:p w:rsidR="00D31BC9" w:rsidRPr="002B58FF" w:rsidRDefault="00D31BC9">
      <w:pPr>
        <w:rPr>
          <w:lang w:val="en-US"/>
        </w:rPr>
      </w:pPr>
      <w:r w:rsidRPr="002B58FF">
        <w:rPr>
          <w:lang w:val="en-US"/>
        </w:rPr>
        <w:t>V.3. Multiplying effects</w:t>
      </w:r>
      <w:r w:rsidR="00405FFB" w:rsidRPr="002B58FF">
        <w:rPr>
          <w:lang w:val="en-US"/>
        </w:rPr>
        <w:t xml:space="preserve"> (max.1000 </w:t>
      </w:r>
      <w:proofErr w:type="spellStart"/>
      <w:r w:rsidR="00405FFB" w:rsidRPr="002B58FF">
        <w:rPr>
          <w:lang w:val="en-US"/>
        </w:rPr>
        <w:t>ch</w:t>
      </w:r>
      <w:proofErr w:type="spellEnd"/>
      <w:r w:rsidR="00405FFB" w:rsidRPr="002B58FF">
        <w:rPr>
          <w:lang w:val="en-US"/>
        </w:rPr>
        <w:t>)</w:t>
      </w:r>
    </w:p>
    <w:p w:rsidR="00D31BC9" w:rsidRPr="002B58FF" w:rsidRDefault="00D31BC9">
      <w:pPr>
        <w:rPr>
          <w:lang w:val="en-US"/>
        </w:rPr>
      </w:pPr>
      <w:r w:rsidRPr="002B58FF">
        <w:rPr>
          <w:lang w:val="en-US"/>
        </w:rPr>
        <w:t>V.4. The operational, financial and institutional sustainability</w:t>
      </w:r>
      <w:r w:rsidR="00477EFB" w:rsidRPr="002B58FF">
        <w:rPr>
          <w:lang w:val="en-US"/>
        </w:rPr>
        <w:t xml:space="preserve">  </w:t>
      </w:r>
      <w:r w:rsidRPr="002B58FF">
        <w:rPr>
          <w:lang w:val="en-US"/>
        </w:rPr>
        <w:t>of the project</w:t>
      </w:r>
      <w:r w:rsidR="00405FFB" w:rsidRPr="002B58FF">
        <w:rPr>
          <w:lang w:val="en-US"/>
        </w:rPr>
        <w:t xml:space="preserve"> (1700 max)</w:t>
      </w:r>
    </w:p>
    <w:p w:rsidR="00D31BC9" w:rsidRPr="002B58FF" w:rsidRDefault="00D31BC9">
      <w:pPr>
        <w:rPr>
          <w:lang w:val="en-US"/>
        </w:rPr>
      </w:pPr>
      <w:r w:rsidRPr="002B58FF">
        <w:rPr>
          <w:lang w:val="en-US"/>
        </w:rPr>
        <w:t>V.5. The mid- and long term impact of the project</w:t>
      </w:r>
      <w:r w:rsidR="00405FFB" w:rsidRPr="002B58FF">
        <w:rPr>
          <w:lang w:val="en-US"/>
        </w:rPr>
        <w:t xml:space="preserve"> (max.1200 </w:t>
      </w:r>
      <w:proofErr w:type="spellStart"/>
      <w:r w:rsidR="00405FFB" w:rsidRPr="002B58FF">
        <w:rPr>
          <w:lang w:val="en-US"/>
        </w:rPr>
        <w:t>ch</w:t>
      </w:r>
      <w:proofErr w:type="spellEnd"/>
      <w:r w:rsidR="00405FFB" w:rsidRPr="002B58FF">
        <w:rPr>
          <w:lang w:val="en-US"/>
        </w:rPr>
        <w:t>)</w:t>
      </w:r>
    </w:p>
    <w:p w:rsidR="001437F4" w:rsidRPr="002B58FF" w:rsidRDefault="001437F4">
      <w:pPr>
        <w:rPr>
          <w:lang w:val="en-US"/>
        </w:rPr>
      </w:pPr>
    </w:p>
    <w:p w:rsidR="001437F4" w:rsidRPr="002B58FF" w:rsidRDefault="00D31BC9">
      <w:pPr>
        <w:rPr>
          <w:lang w:val="en-US"/>
        </w:rPr>
      </w:pPr>
      <w:r w:rsidRPr="002B58FF">
        <w:rPr>
          <w:lang w:val="en-US"/>
        </w:rPr>
        <w:t>VI. Horizontal Issues</w:t>
      </w:r>
      <w:r w:rsidR="00477EFB" w:rsidRPr="002B58FF">
        <w:rPr>
          <w:lang w:val="en-US"/>
        </w:rPr>
        <w:t xml:space="preserve">  </w:t>
      </w:r>
    </w:p>
    <w:p w:rsidR="001437F4" w:rsidRPr="002B58FF" w:rsidRDefault="001437F4">
      <w:pPr>
        <w:rPr>
          <w:lang w:val="en-US"/>
        </w:rPr>
      </w:pPr>
    </w:p>
    <w:p w:rsidR="001437F4" w:rsidRPr="002B58FF" w:rsidRDefault="001437F4">
      <w:pPr>
        <w:rPr>
          <w:lang w:val="en-US"/>
        </w:rPr>
      </w:pPr>
      <w:r w:rsidRPr="002B58FF">
        <w:rPr>
          <w:lang w:val="en-US"/>
        </w:rPr>
        <w:t>VII. Co-financing (detailed budget, partner budget, other sources, budget lines-period)</w:t>
      </w:r>
    </w:p>
    <w:p w:rsidR="001437F4" w:rsidRPr="002B58FF" w:rsidRDefault="001437F4">
      <w:pPr>
        <w:rPr>
          <w:lang w:val="en-US"/>
        </w:rPr>
      </w:pPr>
    </w:p>
    <w:p w:rsidR="00477EFB" w:rsidRPr="002B58FF" w:rsidRDefault="001437F4">
      <w:pPr>
        <w:rPr>
          <w:lang w:val="en-US"/>
        </w:rPr>
      </w:pPr>
      <w:r w:rsidRPr="002B58FF">
        <w:rPr>
          <w:lang w:val="en-US"/>
        </w:rPr>
        <w:t>VIII. Declaration</w:t>
      </w:r>
      <w:r w:rsidR="00477EFB" w:rsidRPr="002B58FF">
        <w:rPr>
          <w:lang w:val="en-US"/>
        </w:rPr>
        <w:t xml:space="preserve">     </w:t>
      </w:r>
    </w:p>
    <w:p w:rsidR="00390057" w:rsidRPr="002B58FF" w:rsidRDefault="00390057">
      <w:pPr>
        <w:rPr>
          <w:lang w:val="en-US"/>
        </w:rPr>
      </w:pPr>
    </w:p>
    <w:p w:rsidR="00390057" w:rsidRPr="002B58FF" w:rsidRDefault="00390057">
      <w:pPr>
        <w:rPr>
          <w:lang w:val="en-US"/>
        </w:rPr>
      </w:pPr>
    </w:p>
    <w:sectPr w:rsidR="00390057" w:rsidRPr="002B58FF" w:rsidSect="00E93D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66BD"/>
    <w:multiLevelType w:val="hybridMultilevel"/>
    <w:tmpl w:val="799E440A"/>
    <w:lvl w:ilvl="0" w:tplc="1A42ADA8">
      <w:start w:val="1"/>
      <w:numFmt w:val="upperRoman"/>
      <w:lvlText w:val="%1."/>
      <w:lvlJc w:val="left"/>
      <w:pPr>
        <w:tabs>
          <w:tab w:val="num" w:pos="1080"/>
        </w:tabs>
        <w:ind w:left="1080" w:hanging="72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
    <w:nsid w:val="4D1B51BB"/>
    <w:multiLevelType w:val="hybridMultilevel"/>
    <w:tmpl w:val="AA226876"/>
    <w:lvl w:ilvl="0" w:tplc="01EE8116">
      <w:start w:val="1"/>
      <w:numFmt w:val="upperRoman"/>
      <w:lvlText w:val="%1."/>
      <w:lvlJc w:val="left"/>
      <w:pPr>
        <w:tabs>
          <w:tab w:val="num" w:pos="1080"/>
        </w:tabs>
        <w:ind w:left="1080" w:hanging="72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stylePaneFormatFilter w:val="3F01"/>
  <w:trackRevisions/>
  <w:defaultTabStop w:val="708"/>
  <w:hyphenationZone w:val="425"/>
  <w:characterSpacingControl w:val="doNotCompress"/>
  <w:compat/>
  <w:rsids>
    <w:rsidRoot w:val="001C1EE9"/>
    <w:rsid w:val="00015E34"/>
    <w:rsid w:val="000244CF"/>
    <w:rsid w:val="00025860"/>
    <w:rsid w:val="00033E3E"/>
    <w:rsid w:val="000453ED"/>
    <w:rsid w:val="000C5448"/>
    <w:rsid w:val="000E510B"/>
    <w:rsid w:val="00107063"/>
    <w:rsid w:val="001214AD"/>
    <w:rsid w:val="00124AF0"/>
    <w:rsid w:val="001437F4"/>
    <w:rsid w:val="001A260A"/>
    <w:rsid w:val="001C1EE9"/>
    <w:rsid w:val="00203E04"/>
    <w:rsid w:val="0021340A"/>
    <w:rsid w:val="002A7B15"/>
    <w:rsid w:val="002B58FF"/>
    <w:rsid w:val="002D347A"/>
    <w:rsid w:val="00314736"/>
    <w:rsid w:val="003365EB"/>
    <w:rsid w:val="00386058"/>
    <w:rsid w:val="00390057"/>
    <w:rsid w:val="003D15CF"/>
    <w:rsid w:val="00402CA3"/>
    <w:rsid w:val="00405FFB"/>
    <w:rsid w:val="00414493"/>
    <w:rsid w:val="00477EFB"/>
    <w:rsid w:val="004B2E6A"/>
    <w:rsid w:val="004C17FB"/>
    <w:rsid w:val="004E4899"/>
    <w:rsid w:val="0052205D"/>
    <w:rsid w:val="00522515"/>
    <w:rsid w:val="0053460F"/>
    <w:rsid w:val="00546C71"/>
    <w:rsid w:val="00555E9D"/>
    <w:rsid w:val="005A2300"/>
    <w:rsid w:val="005E5D68"/>
    <w:rsid w:val="00612A05"/>
    <w:rsid w:val="0064624D"/>
    <w:rsid w:val="006601BA"/>
    <w:rsid w:val="006C719D"/>
    <w:rsid w:val="006E1D0A"/>
    <w:rsid w:val="00705DD5"/>
    <w:rsid w:val="00717CE9"/>
    <w:rsid w:val="007532AA"/>
    <w:rsid w:val="007565E1"/>
    <w:rsid w:val="007769CC"/>
    <w:rsid w:val="007D01A5"/>
    <w:rsid w:val="007F7304"/>
    <w:rsid w:val="00813734"/>
    <w:rsid w:val="00822931"/>
    <w:rsid w:val="00887FB7"/>
    <w:rsid w:val="008A155F"/>
    <w:rsid w:val="008A3037"/>
    <w:rsid w:val="0096627E"/>
    <w:rsid w:val="0099230C"/>
    <w:rsid w:val="009A2431"/>
    <w:rsid w:val="009A3F55"/>
    <w:rsid w:val="009B4E60"/>
    <w:rsid w:val="009D415E"/>
    <w:rsid w:val="009F0033"/>
    <w:rsid w:val="009F1DEC"/>
    <w:rsid w:val="00AC6FAF"/>
    <w:rsid w:val="00AD15B7"/>
    <w:rsid w:val="00B22228"/>
    <w:rsid w:val="00B33640"/>
    <w:rsid w:val="00B51E43"/>
    <w:rsid w:val="00B64D23"/>
    <w:rsid w:val="00B80DFE"/>
    <w:rsid w:val="00B94D13"/>
    <w:rsid w:val="00B96216"/>
    <w:rsid w:val="00BB0136"/>
    <w:rsid w:val="00BB0207"/>
    <w:rsid w:val="00C37D41"/>
    <w:rsid w:val="00C878F9"/>
    <w:rsid w:val="00C955E6"/>
    <w:rsid w:val="00CB522A"/>
    <w:rsid w:val="00CC79D0"/>
    <w:rsid w:val="00CE11C4"/>
    <w:rsid w:val="00CE2C58"/>
    <w:rsid w:val="00D31BC9"/>
    <w:rsid w:val="00D602C8"/>
    <w:rsid w:val="00D84C20"/>
    <w:rsid w:val="00D85658"/>
    <w:rsid w:val="00D870E5"/>
    <w:rsid w:val="00DB5558"/>
    <w:rsid w:val="00DC0B3E"/>
    <w:rsid w:val="00E35393"/>
    <w:rsid w:val="00E36412"/>
    <w:rsid w:val="00E54A35"/>
    <w:rsid w:val="00E93DE9"/>
    <w:rsid w:val="00F106ED"/>
    <w:rsid w:val="00F901AC"/>
    <w:rsid w:val="00F971B6"/>
    <w:rsid w:val="00FA5049"/>
    <w:rsid w:val="00FB3E0B"/>
    <w:rsid w:val="00FD291E"/>
    <w:rsid w:val="00FD2BB5"/>
    <w:rsid w:val="00FE78C7"/>
    <w:rsid w:val="00FE7C43"/>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E93DE9"/>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0453ED"/>
    <w:rPr>
      <w:color w:val="0000FF"/>
      <w:u w:val="single"/>
    </w:rPr>
  </w:style>
  <w:style w:type="paragraph" w:styleId="Buborkszveg">
    <w:name w:val="Balloon Text"/>
    <w:basedOn w:val="Norml"/>
    <w:link w:val="BuborkszvegChar"/>
    <w:rsid w:val="006E1D0A"/>
    <w:rPr>
      <w:rFonts w:ascii="Tahoma" w:hAnsi="Tahoma" w:cs="Tahoma"/>
      <w:sz w:val="16"/>
      <w:szCs w:val="16"/>
    </w:rPr>
  </w:style>
  <w:style w:type="character" w:customStyle="1" w:styleId="BuborkszvegChar">
    <w:name w:val="Buborékszöveg Char"/>
    <w:basedOn w:val="Bekezdsalapbettpusa"/>
    <w:link w:val="Buborkszveg"/>
    <w:rsid w:val="006E1D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C0DC-035D-4DFE-B116-D0D20CC5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1253</Words>
  <Characters>8652</Characters>
  <Application>Microsoft Office Word</Application>
  <DocSecurity>0</DocSecurity>
  <Lines>72</Lines>
  <Paragraphs>19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I</vt:lpstr>
      <vt:lpstr>I</vt:lpstr>
    </vt:vector>
  </TitlesOfParts>
  <Company>DRSCREEN</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admin</dc:creator>
  <cp:lastModifiedBy>Bertok Kornel</cp:lastModifiedBy>
  <cp:revision>10</cp:revision>
  <dcterms:created xsi:type="dcterms:W3CDTF">2011-02-16T09:23:00Z</dcterms:created>
  <dcterms:modified xsi:type="dcterms:W3CDTF">2011-02-16T18:49:00Z</dcterms:modified>
</cp:coreProperties>
</file>